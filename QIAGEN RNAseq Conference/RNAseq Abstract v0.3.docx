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E5CC7" w14:textId="3456B574" w:rsidR="00A05EAE" w:rsidRPr="001B1DBD" w:rsidRDefault="001F01B0" w:rsidP="00CD173F">
      <w:pPr>
        <w:rPr>
          <w:b/>
          <w:bCs/>
        </w:rPr>
      </w:pPr>
      <w:r w:rsidRPr="001B1DBD">
        <w:rPr>
          <w:b/>
          <w:bCs/>
        </w:rPr>
        <w:t>Transcriptom</w:t>
      </w:r>
      <w:r w:rsidR="00A05EAE" w:rsidRPr="001B1DBD">
        <w:rPr>
          <w:b/>
          <w:bCs/>
        </w:rPr>
        <w:t>e response to high-altitude exercise in Andean</w:t>
      </w:r>
      <w:r w:rsidR="00FE2AB1">
        <w:rPr>
          <w:b/>
          <w:bCs/>
        </w:rPr>
        <w:t xml:space="preserve"> Highlanders</w:t>
      </w:r>
      <w:r w:rsidR="00A05EAE" w:rsidRPr="001B1DBD">
        <w:rPr>
          <w:b/>
          <w:bCs/>
        </w:rPr>
        <w:t xml:space="preserve"> with Chronic Mountain Sickness before and after hemodilution</w:t>
      </w:r>
    </w:p>
    <w:p w14:paraId="2BB9B380" w14:textId="67E550A7" w:rsidR="00A05EAE" w:rsidRPr="00216DA6" w:rsidRDefault="00CD173F" w:rsidP="001B1DBD">
      <w:pPr>
        <w:shd w:val="clear" w:color="auto" w:fill="FFFFFF"/>
        <w:spacing w:line="240" w:lineRule="auto"/>
        <w:rPr>
          <w:sz w:val="16"/>
          <w:szCs w:val="16"/>
        </w:rPr>
      </w:pPr>
      <w:r w:rsidRPr="00216DA6">
        <w:rPr>
          <w:sz w:val="16"/>
          <w:szCs w:val="16"/>
        </w:rPr>
        <w:t>Wanjun Gu</w:t>
      </w:r>
      <w:r w:rsidR="001B1DBD" w:rsidRPr="00216DA6">
        <w:rPr>
          <w:rFonts w:ascii="Arial" w:hAnsi="Arial" w:cs="Arial"/>
          <w:color w:val="222222"/>
          <w:sz w:val="16"/>
          <w:szCs w:val="16"/>
          <w:shd w:val="clear" w:color="auto" w:fill="FFFFFF"/>
          <w:vertAlign w:val="superscript"/>
        </w:rPr>
        <w:t>1</w:t>
      </w:r>
      <w:r w:rsidRPr="00216DA6">
        <w:rPr>
          <w:sz w:val="16"/>
          <w:szCs w:val="16"/>
        </w:rPr>
        <w:t>, Elijah S Lawrence</w:t>
      </w:r>
      <w:r w:rsidR="001B1DBD" w:rsidRPr="00216DA6">
        <w:rPr>
          <w:rFonts w:ascii="Arial" w:hAnsi="Arial" w:cs="Arial"/>
          <w:color w:val="222222"/>
          <w:sz w:val="16"/>
          <w:szCs w:val="16"/>
          <w:shd w:val="clear" w:color="auto" w:fill="FFFFFF"/>
          <w:vertAlign w:val="superscript"/>
        </w:rPr>
        <w:t>1</w:t>
      </w:r>
      <w:r w:rsidRPr="00216DA6">
        <w:rPr>
          <w:sz w:val="16"/>
          <w:szCs w:val="16"/>
        </w:rPr>
        <w:t>, Chang Han</w:t>
      </w:r>
      <w:r w:rsidR="001B1DBD" w:rsidRPr="00216DA6">
        <w:rPr>
          <w:rFonts w:ascii="Arial" w:hAnsi="Arial" w:cs="Arial"/>
          <w:color w:val="222222"/>
          <w:sz w:val="16"/>
          <w:szCs w:val="16"/>
          <w:shd w:val="clear" w:color="auto" w:fill="FFFFFF"/>
          <w:vertAlign w:val="superscript"/>
        </w:rPr>
        <w:t>2</w:t>
      </w:r>
      <w:r w:rsidRPr="00216DA6">
        <w:rPr>
          <w:sz w:val="16"/>
          <w:szCs w:val="16"/>
        </w:rPr>
        <w:t>, Cecilia Anza-Ramirez</w:t>
      </w:r>
      <w:r w:rsidR="001B1DBD" w:rsidRPr="00216DA6">
        <w:rPr>
          <w:rFonts w:ascii="Arial" w:hAnsi="Arial" w:cs="Arial"/>
          <w:color w:val="222222"/>
          <w:sz w:val="16"/>
          <w:szCs w:val="16"/>
          <w:shd w:val="clear" w:color="auto" w:fill="FFFFFF"/>
          <w:vertAlign w:val="superscript"/>
        </w:rPr>
        <w:t>3</w:t>
      </w:r>
      <w:r w:rsidRPr="00216DA6">
        <w:rPr>
          <w:sz w:val="16"/>
          <w:szCs w:val="16"/>
        </w:rPr>
        <w:t>, Jose L. Macarlupú</w:t>
      </w:r>
      <w:r w:rsidR="001B1DBD" w:rsidRPr="00216DA6">
        <w:rPr>
          <w:rFonts w:ascii="Arial" w:hAnsi="Arial" w:cs="Arial"/>
          <w:color w:val="222222"/>
          <w:sz w:val="16"/>
          <w:szCs w:val="16"/>
          <w:shd w:val="clear" w:color="auto" w:fill="FFFFFF"/>
          <w:vertAlign w:val="superscript"/>
        </w:rPr>
        <w:t>3</w:t>
      </w:r>
      <w:r w:rsidRPr="00216DA6">
        <w:rPr>
          <w:sz w:val="16"/>
          <w:szCs w:val="16"/>
        </w:rPr>
        <w:t xml:space="preserve">, </w:t>
      </w:r>
      <w:proofErr w:type="spellStart"/>
      <w:r w:rsidRPr="00216DA6">
        <w:rPr>
          <w:sz w:val="16"/>
          <w:szCs w:val="16"/>
        </w:rPr>
        <w:t>Harrieth</w:t>
      </w:r>
      <w:proofErr w:type="spellEnd"/>
      <w:r w:rsidRPr="00216DA6">
        <w:rPr>
          <w:sz w:val="16"/>
          <w:szCs w:val="16"/>
        </w:rPr>
        <w:t xml:space="preserve"> E. Wagner</w:t>
      </w:r>
      <w:r w:rsidR="001B1DBD" w:rsidRPr="00216DA6">
        <w:rPr>
          <w:rFonts w:ascii="Arial" w:hAnsi="Arial" w:cs="Arial"/>
          <w:color w:val="222222"/>
          <w:sz w:val="16"/>
          <w:szCs w:val="16"/>
          <w:shd w:val="clear" w:color="auto" w:fill="FFFFFF"/>
          <w:vertAlign w:val="superscript"/>
        </w:rPr>
        <w:t>3</w:t>
      </w:r>
      <w:r w:rsidRPr="00216DA6">
        <w:rPr>
          <w:sz w:val="16"/>
          <w:szCs w:val="16"/>
        </w:rPr>
        <w:t xml:space="preserve">, </w:t>
      </w:r>
      <w:proofErr w:type="spellStart"/>
      <w:r w:rsidRPr="00216DA6">
        <w:rPr>
          <w:sz w:val="16"/>
          <w:szCs w:val="16"/>
        </w:rPr>
        <w:t>Rómulo</w:t>
      </w:r>
      <w:proofErr w:type="spellEnd"/>
      <w:r w:rsidRPr="00216DA6">
        <w:rPr>
          <w:sz w:val="16"/>
          <w:szCs w:val="16"/>
        </w:rPr>
        <w:t xml:space="preserve"> Figueroa-Mujíca</w:t>
      </w:r>
      <w:r w:rsidR="001B1DBD" w:rsidRPr="00216DA6">
        <w:rPr>
          <w:rFonts w:ascii="Arial" w:hAnsi="Arial" w:cs="Arial"/>
          <w:color w:val="222222"/>
          <w:sz w:val="16"/>
          <w:szCs w:val="16"/>
          <w:shd w:val="clear" w:color="auto" w:fill="FFFFFF"/>
          <w:vertAlign w:val="superscript"/>
        </w:rPr>
        <w:t>3</w:t>
      </w:r>
      <w:r w:rsidRPr="00216DA6">
        <w:rPr>
          <w:sz w:val="16"/>
          <w:szCs w:val="16"/>
        </w:rPr>
        <w:t>, Erica C. Heinrich</w:t>
      </w:r>
      <w:r w:rsidR="001B1DBD" w:rsidRPr="00216DA6">
        <w:rPr>
          <w:rFonts w:ascii="Arial" w:hAnsi="Arial" w:cs="Arial"/>
          <w:color w:val="222222"/>
          <w:sz w:val="16"/>
          <w:szCs w:val="16"/>
          <w:shd w:val="clear" w:color="auto" w:fill="FFFFFF"/>
          <w:vertAlign w:val="superscript"/>
        </w:rPr>
        <w:t>4</w:t>
      </w:r>
      <w:r w:rsidRPr="00216DA6">
        <w:rPr>
          <w:sz w:val="16"/>
          <w:szCs w:val="16"/>
        </w:rPr>
        <w:t>, Gustavo Vizcardo-Galindo</w:t>
      </w:r>
      <w:r w:rsidR="001B1DBD" w:rsidRPr="00216DA6">
        <w:rPr>
          <w:rFonts w:ascii="Arial" w:hAnsi="Arial" w:cs="Arial"/>
          <w:color w:val="222222"/>
          <w:sz w:val="16"/>
          <w:szCs w:val="16"/>
          <w:shd w:val="clear" w:color="auto" w:fill="FFFFFF"/>
          <w:vertAlign w:val="superscript"/>
        </w:rPr>
        <w:t>3</w:t>
      </w:r>
      <w:r w:rsidRPr="00216DA6">
        <w:rPr>
          <w:sz w:val="16"/>
          <w:szCs w:val="16"/>
        </w:rPr>
        <w:t>,</w:t>
      </w:r>
      <w:r w:rsidR="001B1DBD" w:rsidRPr="00216DA6">
        <w:rPr>
          <w:sz w:val="16"/>
          <w:szCs w:val="16"/>
        </w:rPr>
        <w:t xml:space="preserve"> Jennifer Reeves</w:t>
      </w:r>
      <w:r w:rsidR="001B1DBD" w:rsidRPr="00216DA6">
        <w:rPr>
          <w:rFonts w:ascii="Arial" w:hAnsi="Arial" w:cs="Arial"/>
          <w:color w:val="222222"/>
          <w:sz w:val="16"/>
          <w:szCs w:val="16"/>
          <w:shd w:val="clear" w:color="auto" w:fill="FFFFFF"/>
          <w:vertAlign w:val="superscript"/>
        </w:rPr>
        <w:t>1</w:t>
      </w:r>
      <w:r w:rsidR="001B1DBD" w:rsidRPr="00216DA6">
        <w:rPr>
          <w:sz w:val="16"/>
          <w:szCs w:val="16"/>
        </w:rPr>
        <w:t>,</w:t>
      </w:r>
      <w:r w:rsidRPr="00216DA6">
        <w:rPr>
          <w:sz w:val="16"/>
          <w:szCs w:val="16"/>
        </w:rPr>
        <w:t xml:space="preserve"> Michael Tift</w:t>
      </w:r>
      <w:r w:rsidR="001B1DBD" w:rsidRPr="00216DA6">
        <w:rPr>
          <w:rFonts w:ascii="Arial" w:hAnsi="Arial" w:cs="Arial"/>
          <w:color w:val="222222"/>
          <w:sz w:val="16"/>
          <w:szCs w:val="16"/>
          <w:shd w:val="clear" w:color="auto" w:fill="FFFFFF"/>
          <w:vertAlign w:val="superscript"/>
        </w:rPr>
        <w:t>5</w:t>
      </w:r>
      <w:r w:rsidRPr="00216DA6">
        <w:rPr>
          <w:sz w:val="16"/>
          <w:szCs w:val="16"/>
        </w:rPr>
        <w:t>, Peter D. Wagner</w:t>
      </w:r>
      <w:r w:rsidR="001B1DBD" w:rsidRPr="00216DA6">
        <w:rPr>
          <w:rFonts w:ascii="Arial" w:hAnsi="Arial" w:cs="Arial"/>
          <w:color w:val="222222"/>
          <w:sz w:val="16"/>
          <w:szCs w:val="16"/>
          <w:shd w:val="clear" w:color="auto" w:fill="FFFFFF"/>
          <w:vertAlign w:val="superscript"/>
        </w:rPr>
        <w:t>1</w:t>
      </w:r>
      <w:r w:rsidRPr="00216DA6">
        <w:rPr>
          <w:sz w:val="16"/>
          <w:szCs w:val="16"/>
        </w:rPr>
        <w:t>, Francisco C. Villafuerte</w:t>
      </w:r>
      <w:r w:rsidR="001B1DBD" w:rsidRPr="00216DA6">
        <w:rPr>
          <w:rFonts w:ascii="Arial" w:hAnsi="Arial" w:cs="Arial"/>
          <w:color w:val="222222"/>
          <w:sz w:val="16"/>
          <w:szCs w:val="16"/>
          <w:shd w:val="clear" w:color="auto" w:fill="FFFFFF"/>
          <w:vertAlign w:val="superscript"/>
        </w:rPr>
        <w:t>3</w:t>
      </w:r>
      <w:r w:rsidR="001B1DBD" w:rsidRPr="00216DA6">
        <w:rPr>
          <w:sz w:val="16"/>
          <w:szCs w:val="16"/>
        </w:rPr>
        <w:t xml:space="preserve">, </w:t>
      </w:r>
      <w:r w:rsidRPr="00216DA6">
        <w:rPr>
          <w:sz w:val="16"/>
          <w:szCs w:val="16"/>
        </w:rPr>
        <w:t>Tatum S. Simonson</w:t>
      </w:r>
      <w:r w:rsidR="001B1DBD" w:rsidRPr="00216DA6">
        <w:rPr>
          <w:rFonts w:ascii="Arial" w:hAnsi="Arial" w:cs="Arial"/>
          <w:color w:val="222222"/>
          <w:sz w:val="16"/>
          <w:szCs w:val="16"/>
          <w:shd w:val="clear" w:color="auto" w:fill="FFFFFF"/>
          <w:vertAlign w:val="superscript"/>
        </w:rPr>
        <w:t>1</w:t>
      </w:r>
    </w:p>
    <w:p w14:paraId="71E10275" w14:textId="5EA8154C" w:rsidR="00CD173F" w:rsidRPr="00216DA6" w:rsidRDefault="001B1DBD" w:rsidP="00216DA6">
      <w:pPr>
        <w:shd w:val="clear" w:color="auto" w:fill="FFFFFF"/>
        <w:jc w:val="both"/>
        <w:rPr>
          <w:rFonts w:ascii="Arial" w:hAnsi="Arial" w:cs="Arial"/>
          <w:sz w:val="12"/>
          <w:szCs w:val="12"/>
        </w:rPr>
      </w:pPr>
      <w:r w:rsidRPr="00216DA6">
        <w:rPr>
          <w:rFonts w:ascii="Arial" w:hAnsi="Arial" w:cs="Arial"/>
          <w:sz w:val="12"/>
          <w:szCs w:val="12"/>
          <w:vertAlign w:val="superscript"/>
        </w:rPr>
        <w:t>1</w:t>
      </w:r>
      <w:r w:rsidRPr="00216DA6">
        <w:rPr>
          <w:rFonts w:ascii="Arial" w:hAnsi="Arial" w:cs="Arial"/>
          <w:sz w:val="12"/>
          <w:szCs w:val="12"/>
        </w:rPr>
        <w:t>Division of Physiology, School of Medicine, University of California San Diego, La Jolla, CA, USA.</w:t>
      </w:r>
      <w:r w:rsidR="00216DA6" w:rsidRPr="00216DA6">
        <w:rPr>
          <w:rFonts w:ascii="Arial" w:hAnsi="Arial" w:cs="Arial"/>
          <w:sz w:val="12"/>
          <w:szCs w:val="12"/>
        </w:rPr>
        <w:t xml:space="preserve"> </w:t>
      </w:r>
      <w:r w:rsidRPr="00216DA6">
        <w:rPr>
          <w:rFonts w:ascii="Arial" w:hAnsi="Arial" w:cs="Arial"/>
          <w:sz w:val="12"/>
          <w:szCs w:val="12"/>
          <w:vertAlign w:val="superscript"/>
        </w:rPr>
        <w:t>3</w:t>
      </w:r>
      <w:r w:rsidRPr="00216DA6">
        <w:rPr>
          <w:rFonts w:ascii="Arial" w:hAnsi="Arial" w:cs="Arial"/>
          <w:sz w:val="12"/>
          <w:szCs w:val="12"/>
        </w:rPr>
        <w:t xml:space="preserve">Laboratorio de </w:t>
      </w:r>
      <w:proofErr w:type="spellStart"/>
      <w:r w:rsidRPr="00216DA6">
        <w:rPr>
          <w:rFonts w:ascii="Arial" w:hAnsi="Arial" w:cs="Arial"/>
          <w:sz w:val="12"/>
          <w:szCs w:val="12"/>
        </w:rPr>
        <w:t>Fisiología</w:t>
      </w:r>
      <w:proofErr w:type="spellEnd"/>
      <w:r w:rsidRPr="00216DA6">
        <w:rPr>
          <w:rFonts w:ascii="Arial" w:hAnsi="Arial" w:cs="Arial"/>
          <w:sz w:val="12"/>
          <w:szCs w:val="12"/>
        </w:rPr>
        <w:t xml:space="preserve"> </w:t>
      </w:r>
      <w:proofErr w:type="spellStart"/>
      <w:r w:rsidRPr="00216DA6">
        <w:rPr>
          <w:rFonts w:ascii="Arial" w:hAnsi="Arial" w:cs="Arial"/>
          <w:sz w:val="12"/>
          <w:szCs w:val="12"/>
        </w:rPr>
        <w:t>Comparada</w:t>
      </w:r>
      <w:proofErr w:type="spellEnd"/>
      <w:r w:rsidRPr="00216DA6">
        <w:rPr>
          <w:rFonts w:ascii="Arial" w:hAnsi="Arial" w:cs="Arial"/>
          <w:sz w:val="12"/>
          <w:szCs w:val="12"/>
        </w:rPr>
        <w:t>/</w:t>
      </w:r>
      <w:proofErr w:type="spellStart"/>
      <w:r w:rsidRPr="00216DA6">
        <w:rPr>
          <w:rFonts w:ascii="Arial" w:hAnsi="Arial" w:cs="Arial"/>
          <w:sz w:val="12"/>
          <w:szCs w:val="12"/>
        </w:rPr>
        <w:t>Laboratorio</w:t>
      </w:r>
      <w:proofErr w:type="spellEnd"/>
      <w:r w:rsidRPr="00216DA6">
        <w:rPr>
          <w:rFonts w:ascii="Arial" w:hAnsi="Arial" w:cs="Arial"/>
          <w:sz w:val="12"/>
          <w:szCs w:val="12"/>
        </w:rPr>
        <w:t xml:space="preserve"> de </w:t>
      </w:r>
      <w:proofErr w:type="spellStart"/>
      <w:r w:rsidRPr="00216DA6">
        <w:rPr>
          <w:rFonts w:ascii="Arial" w:hAnsi="Arial" w:cs="Arial"/>
          <w:sz w:val="12"/>
          <w:szCs w:val="12"/>
        </w:rPr>
        <w:t>Fisiología</w:t>
      </w:r>
      <w:proofErr w:type="spellEnd"/>
      <w:r w:rsidRPr="00216DA6">
        <w:rPr>
          <w:rFonts w:ascii="Arial" w:hAnsi="Arial" w:cs="Arial"/>
          <w:sz w:val="12"/>
          <w:szCs w:val="12"/>
        </w:rPr>
        <w:t xml:space="preserve"> del </w:t>
      </w:r>
      <w:proofErr w:type="spellStart"/>
      <w:r w:rsidRPr="00216DA6">
        <w:rPr>
          <w:rFonts w:ascii="Arial" w:hAnsi="Arial" w:cs="Arial"/>
          <w:sz w:val="12"/>
          <w:szCs w:val="12"/>
        </w:rPr>
        <w:t>Transporte</w:t>
      </w:r>
      <w:proofErr w:type="spellEnd"/>
      <w:r w:rsidRPr="00216DA6">
        <w:rPr>
          <w:rFonts w:ascii="Arial" w:hAnsi="Arial" w:cs="Arial"/>
          <w:sz w:val="12"/>
          <w:szCs w:val="12"/>
        </w:rPr>
        <w:t xml:space="preserve"> de </w:t>
      </w:r>
      <w:proofErr w:type="spellStart"/>
      <w:r w:rsidRPr="00216DA6">
        <w:rPr>
          <w:rFonts w:ascii="Arial" w:hAnsi="Arial" w:cs="Arial"/>
          <w:sz w:val="12"/>
          <w:szCs w:val="12"/>
        </w:rPr>
        <w:t>Oxígeno</w:t>
      </w:r>
      <w:proofErr w:type="spellEnd"/>
      <w:r w:rsidRPr="00216DA6">
        <w:rPr>
          <w:rFonts w:ascii="Arial" w:hAnsi="Arial" w:cs="Arial"/>
          <w:sz w:val="12"/>
          <w:szCs w:val="12"/>
        </w:rPr>
        <w:t>,</w:t>
      </w:r>
      <w:r w:rsidRPr="00216DA6">
        <w:rPr>
          <w:rFonts w:ascii="Arial" w:hAnsi="Arial" w:cs="Arial"/>
          <w:sz w:val="12"/>
          <w:szCs w:val="12"/>
          <w:vertAlign w:val="superscript"/>
        </w:rPr>
        <w:t xml:space="preserve"> </w:t>
      </w:r>
      <w:proofErr w:type="spellStart"/>
      <w:r w:rsidRPr="00216DA6">
        <w:rPr>
          <w:rFonts w:ascii="Arial" w:hAnsi="Arial" w:cs="Arial"/>
          <w:sz w:val="12"/>
          <w:szCs w:val="12"/>
        </w:rPr>
        <w:t>Departamento</w:t>
      </w:r>
      <w:proofErr w:type="spellEnd"/>
      <w:r w:rsidRPr="00216DA6">
        <w:rPr>
          <w:rFonts w:ascii="Arial" w:hAnsi="Arial" w:cs="Arial"/>
          <w:sz w:val="12"/>
          <w:szCs w:val="12"/>
        </w:rPr>
        <w:t xml:space="preserve"> de </w:t>
      </w:r>
      <w:proofErr w:type="spellStart"/>
      <w:r w:rsidRPr="00216DA6">
        <w:rPr>
          <w:rFonts w:ascii="Arial" w:hAnsi="Arial" w:cs="Arial"/>
          <w:sz w:val="12"/>
          <w:szCs w:val="12"/>
        </w:rPr>
        <w:t>Ciencias</w:t>
      </w:r>
      <w:proofErr w:type="spellEnd"/>
      <w:r w:rsidRPr="00216DA6">
        <w:rPr>
          <w:rFonts w:ascii="Arial" w:hAnsi="Arial" w:cs="Arial"/>
          <w:sz w:val="12"/>
          <w:szCs w:val="12"/>
        </w:rPr>
        <w:t xml:space="preserve"> </w:t>
      </w:r>
      <w:proofErr w:type="spellStart"/>
      <w:r w:rsidRPr="00216DA6">
        <w:rPr>
          <w:rFonts w:ascii="Arial" w:hAnsi="Arial" w:cs="Arial"/>
          <w:sz w:val="12"/>
          <w:szCs w:val="12"/>
        </w:rPr>
        <w:t>Biológicas</w:t>
      </w:r>
      <w:proofErr w:type="spellEnd"/>
      <w:r w:rsidRPr="00216DA6">
        <w:rPr>
          <w:rFonts w:ascii="Arial" w:hAnsi="Arial" w:cs="Arial"/>
          <w:sz w:val="12"/>
          <w:szCs w:val="12"/>
        </w:rPr>
        <w:t xml:space="preserve"> y </w:t>
      </w:r>
      <w:proofErr w:type="spellStart"/>
      <w:r w:rsidRPr="00216DA6">
        <w:rPr>
          <w:rFonts w:ascii="Arial" w:hAnsi="Arial" w:cs="Arial"/>
          <w:sz w:val="12"/>
          <w:szCs w:val="12"/>
        </w:rPr>
        <w:t>Fisiológicas</w:t>
      </w:r>
      <w:proofErr w:type="spellEnd"/>
      <w:r w:rsidRPr="00216DA6">
        <w:rPr>
          <w:rFonts w:ascii="Arial" w:hAnsi="Arial" w:cs="Arial"/>
          <w:sz w:val="12"/>
          <w:szCs w:val="12"/>
        </w:rPr>
        <w:t>, Universidad Peruana Cayetano Heredia, Lima, Perú.</w:t>
      </w:r>
      <w:r w:rsidR="00216DA6" w:rsidRPr="00216DA6">
        <w:rPr>
          <w:rFonts w:ascii="Arial" w:hAnsi="Arial" w:cs="Arial"/>
          <w:sz w:val="12"/>
          <w:szCs w:val="12"/>
        </w:rPr>
        <w:t xml:space="preserve"> </w:t>
      </w:r>
      <w:r w:rsidRPr="00216DA6">
        <w:rPr>
          <w:rFonts w:ascii="Arial" w:hAnsi="Arial" w:cs="Arial"/>
          <w:sz w:val="12"/>
          <w:szCs w:val="12"/>
          <w:vertAlign w:val="superscript"/>
        </w:rPr>
        <w:t>4</w:t>
      </w:r>
      <w:r w:rsidRPr="00216DA6">
        <w:rPr>
          <w:rFonts w:ascii="Arial" w:hAnsi="Arial" w:cs="Arial"/>
          <w:sz w:val="12"/>
          <w:szCs w:val="12"/>
        </w:rPr>
        <w:t>Division of Biomedical Sciences, School of Medicine, University of California Riverside, Riverside, CA, USA.</w:t>
      </w:r>
      <w:r w:rsidR="00216DA6" w:rsidRPr="00216DA6">
        <w:rPr>
          <w:rFonts w:ascii="Arial" w:hAnsi="Arial" w:cs="Arial"/>
          <w:sz w:val="12"/>
          <w:szCs w:val="12"/>
        </w:rPr>
        <w:t xml:space="preserve"> </w:t>
      </w:r>
      <w:r w:rsidRPr="00216DA6">
        <w:rPr>
          <w:rFonts w:ascii="Arial" w:hAnsi="Arial" w:cs="Arial"/>
          <w:sz w:val="12"/>
          <w:szCs w:val="12"/>
          <w:vertAlign w:val="superscript"/>
        </w:rPr>
        <w:t>5</w:t>
      </w:r>
      <w:r w:rsidRPr="00216DA6">
        <w:rPr>
          <w:rFonts w:ascii="Arial" w:hAnsi="Arial" w:cs="Arial"/>
          <w:sz w:val="12"/>
          <w:szCs w:val="12"/>
        </w:rPr>
        <w:t xml:space="preserve">Department of Biology and Marine Biology, University of North Carolina at Wilmington, Wilmington, DE, USA </w:t>
      </w:r>
    </w:p>
    <w:p w14:paraId="1A752916" w14:textId="7DD03EA7" w:rsidR="00857124" w:rsidRDefault="00A05EAE">
      <w:r>
        <w:t>Chronic Mountain Sickness</w:t>
      </w:r>
      <w:r w:rsidR="00474DFD">
        <w:t xml:space="preserve"> (CMS), a disease </w:t>
      </w:r>
      <w:ins w:id="0" w:author="Salsa Lawrence" w:date="2020-09-24T15:42:00Z">
        <w:r w:rsidR="008C0D21">
          <w:t>common</w:t>
        </w:r>
      </w:ins>
      <w:del w:id="1" w:author="Salsa Lawrence" w:date="2020-09-24T15:42:00Z">
        <w:r w:rsidR="00474DFD" w:rsidDel="008C0D21">
          <w:delText>typically develops</w:delText>
        </w:r>
      </w:del>
      <w:r w:rsidR="00474DFD">
        <w:t xml:space="preserve"> among highlanders, is usually categorized by </w:t>
      </w:r>
      <w:r w:rsidR="00474DFD" w:rsidRPr="00474DFD">
        <w:t>excessive production of red blood cells</w:t>
      </w:r>
      <w:r w:rsidR="00474DFD">
        <w:t xml:space="preserve">. </w:t>
      </w:r>
      <w:ins w:id="2" w:author="Salsa Lawrence" w:date="2020-09-24T15:42:00Z">
        <w:r w:rsidR="008C0D21">
          <w:t>In addition, p</w:t>
        </w:r>
      </w:ins>
      <w:del w:id="3" w:author="Salsa Lawrence" w:date="2020-09-24T15:42:00Z">
        <w:r w:rsidR="00474DFD" w:rsidDel="008C0D21">
          <w:delText>P</w:delText>
        </w:r>
      </w:del>
      <w:r w:rsidR="00474DFD">
        <w:t xml:space="preserve">atients generally suffer from </w:t>
      </w:r>
      <w:r w:rsidR="00474DFD" w:rsidRPr="00474DFD">
        <w:t>sleep disorders, pulmonary hypertension, and exercise intolerance.</w:t>
      </w:r>
      <w:r w:rsidR="00474DFD">
        <w:t xml:space="preserve"> </w:t>
      </w:r>
      <w:del w:id="4" w:author="Salsa Lawrence" w:date="2020-09-24T15:43:00Z">
        <w:r w:rsidR="00385BE6" w:rsidDel="008C0D21">
          <w:delText xml:space="preserve">As an empirical treatment, </w:delText>
        </w:r>
      </w:del>
      <w:ins w:id="5" w:author="Salsa Lawrence" w:date="2020-09-24T15:43:00Z">
        <w:r w:rsidR="008C0D21">
          <w:t>H</w:t>
        </w:r>
      </w:ins>
      <w:del w:id="6" w:author="Salsa Lawrence" w:date="2020-09-24T15:43:00Z">
        <w:r w:rsidR="00385BE6" w:rsidDel="008C0D21">
          <w:delText>h</w:delText>
        </w:r>
      </w:del>
      <w:r w:rsidR="00474DFD">
        <w:t>emodilution</w:t>
      </w:r>
      <w:ins w:id="7" w:author="Salsa Lawrence" w:date="2020-09-24T15:43:00Z">
        <w:r w:rsidR="008C0D21">
          <w:t xml:space="preserve">, or </w:t>
        </w:r>
      </w:ins>
      <w:ins w:id="8" w:author="Salsa Lawrence" w:date="2020-09-24T15:44:00Z">
        <w:r w:rsidR="008C0D21">
          <w:t>“bloodletting”</w:t>
        </w:r>
      </w:ins>
      <w:r w:rsidR="00474DFD">
        <w:t xml:space="preserve"> has been </w:t>
      </w:r>
      <w:ins w:id="9" w:author="Salsa Lawrence" w:date="2020-09-24T15:44:00Z">
        <w:r w:rsidR="008C0D21">
          <w:t xml:space="preserve">anecdotally </w:t>
        </w:r>
      </w:ins>
      <w:r w:rsidR="00474DFD">
        <w:t xml:space="preserve">reported to alleviate CMS symptoms. </w:t>
      </w:r>
      <w:r w:rsidR="00A22F25">
        <w:t>However,</w:t>
      </w:r>
      <w:r w:rsidR="00C40E22">
        <w:t xml:space="preserve"> the transcriptomic</w:t>
      </w:r>
      <w:del w:id="10" w:author="Salsa Lawrence" w:date="2020-09-24T15:48:00Z">
        <w:r w:rsidR="00C40E22" w:rsidDel="008C0D21">
          <w:delText>s</w:delText>
        </w:r>
      </w:del>
      <w:r w:rsidR="00C40E22">
        <w:t xml:space="preserve"> differences between healthy and CMS individuals and</w:t>
      </w:r>
      <w:r w:rsidR="00A22F25">
        <w:t xml:space="preserve"> the underlying</w:t>
      </w:r>
      <w:r w:rsidR="00BC4AD4">
        <w:t xml:space="preserve"> biological</w:t>
      </w:r>
      <w:r w:rsidR="00A22F25">
        <w:t xml:space="preserve"> mechanism of hemodilution </w:t>
      </w:r>
      <w:r w:rsidR="00C40E22">
        <w:t>are</w:t>
      </w:r>
      <w:r w:rsidR="00A22F25">
        <w:t xml:space="preserve"> yet to be elucidated.</w:t>
      </w:r>
    </w:p>
    <w:p w14:paraId="18662BBA" w14:textId="7D8AF590" w:rsidR="00D84FCC" w:rsidRDefault="00C40E22">
      <w:r>
        <w:t>Healthy and CMS Andean male</w:t>
      </w:r>
      <w:ins w:id="11" w:author="Salsa Lawrence" w:date="2020-09-24T16:00:00Z">
        <w:r w:rsidR="002007F2">
          <w:t>s</w:t>
        </w:r>
      </w:ins>
      <w:del w:id="12" w:author="Salsa Lawrence" w:date="2020-09-24T16:00:00Z">
        <w:r w:rsidDel="002007F2">
          <w:delText>s</w:delText>
        </w:r>
      </w:del>
      <w:r>
        <w:t xml:space="preserve"> (</w:t>
      </w:r>
      <m:oMath>
        <m:sSub>
          <m:sSubPr>
            <m:ctrlPr>
              <w:rPr>
                <w:rFonts w:ascii="Cambria Math" w:hAnsi="Cambria Math"/>
                <w:i/>
              </w:rPr>
            </m:ctrlPr>
          </m:sSubPr>
          <m:e>
            <m:r>
              <w:rPr>
                <w:rFonts w:ascii="Cambria Math" w:hAnsi="Cambria Math"/>
              </w:rPr>
              <m:t>N</m:t>
            </m:r>
          </m:e>
          <m:sub>
            <m:r>
              <w:rPr>
                <w:rFonts w:ascii="Cambria Math" w:hAnsi="Cambria Math"/>
              </w:rPr>
              <m:t>CMS</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Healthy</m:t>
            </m:r>
          </m:sub>
        </m:sSub>
        <m:r>
          <w:rPr>
            <w:rFonts w:ascii="Cambria Math" w:hAnsi="Cambria Math"/>
          </w:rPr>
          <m:t>=8</m:t>
        </m:r>
      </m:oMath>
      <w:r>
        <w:t xml:space="preserve">) resident at Cerro de Pasco, Peru (~4300 m) were asked to peddle on a cycle ergometer until reaching </w:t>
      </w:r>
      <w:r w:rsidRPr="00987F08">
        <w:t>peak e</w:t>
      </w:r>
      <w:r>
        <w:t>xercise</w:t>
      </w:r>
      <w:r w:rsidR="00864586">
        <w:t>.</w:t>
      </w:r>
      <w:r w:rsidR="00D3652C">
        <w:t xml:space="preserve"> Participants with CMS were then </w:t>
      </w:r>
      <w:r w:rsidR="00987F08">
        <w:t xml:space="preserve">treated by </w:t>
      </w:r>
      <w:proofErr w:type="spellStart"/>
      <w:r w:rsidR="00987F08">
        <w:t>isovolemic</w:t>
      </w:r>
      <w:proofErr w:type="spellEnd"/>
      <w:r w:rsidR="00987F08">
        <w:t xml:space="preserve"> hemodilution, which </w:t>
      </w:r>
      <w:r w:rsidR="00987F08" w:rsidRPr="00987F08">
        <w:t xml:space="preserve">is performed by draining a portion of the </w:t>
      </w:r>
      <w:r w:rsidR="00987F08">
        <w:t>participants’</w:t>
      </w:r>
      <w:r w:rsidR="00987F08" w:rsidRPr="00987F08">
        <w:t xml:space="preserve"> blood and replacing it with artificial plasma that contains no red blood cells</w:t>
      </w:r>
      <w:r w:rsidR="00987F08">
        <w:t>. Participants were then asked to repeat the previous exercise protocol.</w:t>
      </w:r>
      <w:r w:rsidR="00864586" w:rsidRPr="00987F08">
        <w:t xml:space="preserve"> </w:t>
      </w:r>
      <w:r w:rsidR="00987F08">
        <w:t>During exercise, participants’</w:t>
      </w:r>
      <w:r w:rsidR="00864586" w:rsidRPr="00987F08">
        <w:t xml:space="preserve"> blood</w:t>
      </w:r>
      <w:r w:rsidR="00864586">
        <w:t xml:space="preserve"> gas contents, cardiac </w:t>
      </w:r>
      <w:r w:rsidR="00987F08">
        <w:t>functions,</w:t>
      </w:r>
      <w:r w:rsidR="00864586">
        <w:t xml:space="preserve"> and total oxygen and </w:t>
      </w:r>
      <m:oMath>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w:r w:rsidR="00864586">
        <w:t xml:space="preserve"> consumption were measured in-situ. Blood samples were taken </w:t>
      </w:r>
      <w:del w:id="13" w:author="Salsa Lawrence" w:date="2020-09-24T15:50:00Z">
        <w:r w:rsidR="00864586" w:rsidDel="008C0D21">
          <w:delText xml:space="preserve">and contained </w:delText>
        </w:r>
      </w:del>
      <w:r w:rsidR="00864586">
        <w:t xml:space="preserve">in </w:t>
      </w:r>
      <w:proofErr w:type="spellStart"/>
      <w:r w:rsidR="00864586">
        <w:t>PAXgene</w:t>
      </w:r>
      <w:proofErr w:type="spellEnd"/>
      <w:r w:rsidR="00864586">
        <w:t xml:space="preserve"> Blood RNA Tubes at rest,</w:t>
      </w:r>
      <w:del w:id="14" w:author="Salsa Lawrence" w:date="2020-09-24T15:50:00Z">
        <w:r w:rsidR="00864586" w:rsidDel="008C0D21">
          <w:delText xml:space="preserve"> at</w:delText>
        </w:r>
      </w:del>
      <w:r w:rsidR="00864586">
        <w:t xml:space="preserve"> peak exercise, and</w:t>
      </w:r>
      <w:del w:id="15" w:author="Salsa Lawrence" w:date="2020-09-24T15:50:00Z">
        <w:r w:rsidR="00864586" w:rsidDel="008C0D21">
          <w:delText xml:space="preserve"> at</w:delText>
        </w:r>
      </w:del>
      <w:r w:rsidR="00864586">
        <w:t xml:space="preserve"> fasting</w:t>
      </w:r>
      <w:del w:id="16" w:author="Salsa Lawrence" w:date="2020-09-24T15:50:00Z">
        <w:r w:rsidR="00864586" w:rsidDel="008C0D21">
          <w:delText xml:space="preserve"> state</w:delText>
        </w:r>
      </w:del>
      <w:r w:rsidR="00D3652C">
        <w:t>. Blood samples were then sent for</w:t>
      </w:r>
      <w:ins w:id="17" w:author="Salsa Lawrence" w:date="2020-09-24T15:50:00Z">
        <w:r w:rsidR="008018DB">
          <w:t xml:space="preserve"> library preparation and</w:t>
        </w:r>
      </w:ins>
      <w:r w:rsidR="00D3652C">
        <w:t xml:space="preserve"> RNA sequencing. </w:t>
      </w:r>
      <w:r w:rsidR="00D84FCC">
        <w:t>Raw gene expression</w:t>
      </w:r>
      <w:ins w:id="18" w:author="Salsa Lawrence" w:date="2020-09-24T15:50:00Z">
        <w:r w:rsidR="008018DB">
          <w:t xml:space="preserve"> was </w:t>
        </w:r>
      </w:ins>
      <w:del w:id="19" w:author="Salsa Lawrence" w:date="2020-09-24T15:50:00Z">
        <w:r w:rsidR="00D84FCC" w:rsidDel="008018DB">
          <w:delText xml:space="preserve">s were </w:delText>
        </w:r>
      </w:del>
      <w:r w:rsidR="00D84FCC">
        <w:t>compared</w:t>
      </w:r>
      <w:r w:rsidR="008F187C">
        <w:t xml:space="preserve"> at fasting baseline </w:t>
      </w:r>
      <w:r w:rsidR="00D84FCC">
        <w:t>among healthy, CMS, and CMS hemodiluted participants</w:t>
      </w:r>
      <w:r w:rsidR="008F187C">
        <w:t>. Second-order comparisons were constructed by first profiling the transcriptomic changes during exercise</w:t>
      </w:r>
      <w:r w:rsidR="00566D49">
        <w:t xml:space="preserve"> and then comparing the difference-in-difference expression levels. </w:t>
      </w:r>
      <w:r w:rsidR="00E42BE8">
        <w:t xml:space="preserve">Differential </w:t>
      </w:r>
      <w:r w:rsidR="00DE4C49">
        <w:t>gene</w:t>
      </w:r>
      <w:r w:rsidR="00E42BE8">
        <w:t xml:space="preserve"> </w:t>
      </w:r>
      <w:r w:rsidR="00DE4C49">
        <w:t>expression</w:t>
      </w:r>
      <w:r w:rsidR="00E42BE8">
        <w:t xml:space="preserve"> </w:t>
      </w:r>
      <w:del w:id="20" w:author="Salsa Lawrence" w:date="2020-09-24T15:51:00Z">
        <w:r w:rsidR="00E42BE8" w:rsidDel="008018DB">
          <w:delText xml:space="preserve">were </w:delText>
        </w:r>
      </w:del>
      <w:ins w:id="21" w:author="Salsa Lawrence" w:date="2020-09-24T15:51:00Z">
        <w:r w:rsidR="008018DB">
          <w:t xml:space="preserve">was </w:t>
        </w:r>
      </w:ins>
      <w:r w:rsidR="00DE4C49">
        <w:t xml:space="preserve">quantified </w:t>
      </w:r>
      <w:r w:rsidR="00E42BE8">
        <w:t>by combining biological</w:t>
      </w:r>
      <w:r w:rsidR="00566D49">
        <w:t xml:space="preserve"> signal</w:t>
      </w:r>
      <w:ins w:id="22" w:author="Salsa Lawrence" w:date="2020-09-24T15:51:00Z">
        <w:r w:rsidR="008018DB">
          <w:t>s</w:t>
        </w:r>
      </w:ins>
      <w:r w:rsidR="00E42BE8">
        <w:t xml:space="preserve"> (log fold changes) and statistical </w:t>
      </w:r>
      <w:r w:rsidR="00566D49">
        <w:t xml:space="preserve">significance </w:t>
      </w:r>
      <w:r w:rsidR="00DE4C49">
        <w:t xml:space="preserve">(p values). </w:t>
      </w:r>
      <w:ins w:id="23" w:author="Salsa Lawrence" w:date="2020-09-24T15:51:00Z">
        <w:r w:rsidR="008018DB">
          <w:t>The to</w:t>
        </w:r>
      </w:ins>
      <w:del w:id="24" w:author="Salsa Lawrence" w:date="2020-09-24T15:51:00Z">
        <w:r w:rsidR="00DE4C49" w:rsidDel="008018DB">
          <w:delText>To</w:delText>
        </w:r>
      </w:del>
      <w:r w:rsidR="00DE4C49">
        <w:t xml:space="preserve">p 10% overexpressed and </w:t>
      </w:r>
      <w:proofErr w:type="spellStart"/>
      <w:r w:rsidR="00DE4C49" w:rsidRPr="00DE4C49">
        <w:t>underexpressed</w:t>
      </w:r>
      <w:proofErr w:type="spellEnd"/>
      <w:r w:rsidR="00DE4C49" w:rsidRPr="00DE4C49">
        <w:t xml:space="preserve"> </w:t>
      </w:r>
      <w:r w:rsidR="00DE4C49">
        <w:t xml:space="preserve">genes </w:t>
      </w:r>
      <w:r w:rsidR="00D84FCC">
        <w:t xml:space="preserve">were </w:t>
      </w:r>
      <w:r w:rsidR="00CC7AB7">
        <w:t>considered as significantly differentially expressed</w:t>
      </w:r>
      <w:r w:rsidR="00D84FCC">
        <w:t xml:space="preserve"> and </w:t>
      </w:r>
      <w:r w:rsidR="00CC7AB7">
        <w:t xml:space="preserve">were further </w:t>
      </w:r>
      <w:r w:rsidR="00D84FCC">
        <w:t xml:space="preserve">analyzed </w:t>
      </w:r>
      <w:del w:id="25" w:author="Salsa Lawrence" w:date="2020-09-24T15:51:00Z">
        <w:r w:rsidR="00D84FCC" w:rsidDel="008018DB">
          <w:delText xml:space="preserve">by </w:delText>
        </w:r>
      </w:del>
      <w:ins w:id="26" w:author="Salsa Lawrence" w:date="2020-09-24T15:51:00Z">
        <w:r w:rsidR="008018DB">
          <w:t xml:space="preserve">via </w:t>
        </w:r>
      </w:ins>
      <w:r w:rsidR="00D84FCC">
        <w:t xml:space="preserve">Ingenuity Pathway Analysis </w:t>
      </w:r>
      <w:ins w:id="27" w:author="Salsa Lawrence" w:date="2020-09-24T15:51:00Z">
        <w:r w:rsidR="008018DB">
          <w:t xml:space="preserve">(IPA) </w:t>
        </w:r>
      </w:ins>
      <w:r w:rsidR="00D84FCC">
        <w:t xml:space="preserve">to </w:t>
      </w:r>
      <w:del w:id="28" w:author="Salsa Lawrence" w:date="2020-09-24T15:53:00Z">
        <w:r w:rsidR="00D84FCC" w:rsidDel="008018DB">
          <w:delText>indicate regulations of biological pathways</w:delText>
        </w:r>
      </w:del>
      <w:ins w:id="29" w:author="Salsa Lawrence" w:date="2020-09-24T15:54:00Z">
        <w:r w:rsidR="008018DB">
          <w:t>predict differentially regulated</w:t>
        </w:r>
      </w:ins>
      <w:ins w:id="30" w:author="Salsa Lawrence" w:date="2020-09-24T15:53:00Z">
        <w:r w:rsidR="008018DB">
          <w:t xml:space="preserve"> pathways</w:t>
        </w:r>
      </w:ins>
      <w:r w:rsidR="00D84FCC">
        <w:t>.</w:t>
      </w:r>
    </w:p>
    <w:p w14:paraId="72ECD249" w14:textId="32900C71" w:rsidR="009E0369" w:rsidRPr="004A546B" w:rsidRDefault="00CC7AB7" w:rsidP="009E0369">
      <w:pPr>
        <w:rPr>
          <w:ins w:id="31" w:author="Jennifer Reeves" w:date="2020-09-24T22:11:00Z"/>
          <w:color w:val="FF0000"/>
          <w:rPrChange w:id="32" w:author="Jennifer Reeves" w:date="2020-09-24T23:05:00Z">
            <w:rPr>
              <w:ins w:id="33" w:author="Jennifer Reeves" w:date="2020-09-24T22:11:00Z"/>
            </w:rPr>
          </w:rPrChange>
        </w:rPr>
      </w:pPr>
      <w:r>
        <w:t>Comparing</w:t>
      </w:r>
      <w:r w:rsidR="00CF17B0">
        <w:t xml:space="preserve"> pre- and post- exercise</w:t>
      </w:r>
      <w:r w:rsidR="00DE6FF5">
        <w:t xml:space="preserve">, </w:t>
      </w:r>
      <w:r>
        <w:t>7</w:t>
      </w:r>
      <w:r w:rsidR="00CF17B0">
        <w:t>74</w:t>
      </w:r>
      <w:r>
        <w:t xml:space="preserve"> genes were significantly differentially expressed</w:t>
      </w:r>
      <w:r w:rsidR="00CF17B0">
        <w:t xml:space="preserve"> among</w:t>
      </w:r>
      <w:ins w:id="34" w:author="Salsa Lawrence" w:date="2020-09-24T15:58:00Z">
        <w:r w:rsidR="008018DB">
          <w:t xml:space="preserve"> </w:t>
        </w:r>
      </w:ins>
      <w:del w:id="35" w:author="Salsa Lawrence" w:date="2020-09-24T16:00:00Z">
        <w:r w:rsidR="00CF17B0" w:rsidDel="002007F2">
          <w:delText xml:space="preserve"> </w:delText>
        </w:r>
      </w:del>
      <w:r w:rsidR="00CF17B0">
        <w:t>CMS</w:t>
      </w:r>
      <w:del w:id="36" w:author="Salsa Lawrence" w:date="2020-09-24T16:01:00Z">
        <w:r w:rsidR="00CF17B0" w:rsidDel="002007F2">
          <w:delText xml:space="preserve"> </w:delText>
        </w:r>
      </w:del>
      <w:ins w:id="37" w:author="Salsa Lawrence" w:date="2020-09-24T15:59:00Z">
        <w:r w:rsidR="008018DB">
          <w:t xml:space="preserve"> </w:t>
        </w:r>
      </w:ins>
      <w:r w:rsidR="00CF17B0">
        <w:t>subjects, as opposed to 82 genes among hemodiluted CMS</w:t>
      </w:r>
      <w:ins w:id="38" w:author="Salsa Lawrence" w:date="2020-09-24T15:59:00Z">
        <w:r w:rsidR="008018DB">
          <w:t xml:space="preserve"> (</w:t>
        </w:r>
      </w:ins>
      <w:proofErr w:type="spellStart"/>
      <w:ins w:id="39" w:author="Salsa Lawrence" w:date="2020-09-24T16:01:00Z">
        <w:r w:rsidR="002007F2">
          <w:t>CMSHem</w:t>
        </w:r>
      </w:ins>
      <w:proofErr w:type="spellEnd"/>
      <w:ins w:id="40" w:author="Salsa Lawrence" w:date="2020-09-24T15:59:00Z">
        <w:r w:rsidR="008018DB">
          <w:t>)</w:t>
        </w:r>
      </w:ins>
      <w:r w:rsidR="00CF17B0">
        <w:t xml:space="preserve"> subjects, and 227 genes among healthy</w:t>
      </w:r>
      <w:ins w:id="41" w:author="Salsa Lawrence" w:date="2020-09-24T15:59:00Z">
        <w:r w:rsidR="008018DB">
          <w:t xml:space="preserve"> </w:t>
        </w:r>
      </w:ins>
      <w:ins w:id="42" w:author="Salsa Lawrence" w:date="2020-09-24T16:00:00Z">
        <w:r w:rsidR="008018DB">
          <w:t>Andeans</w:t>
        </w:r>
      </w:ins>
      <w:ins w:id="43" w:author="Salsa Lawrence" w:date="2020-09-24T15:59:00Z">
        <w:r w:rsidR="008018DB">
          <w:t xml:space="preserve"> (C</w:t>
        </w:r>
      </w:ins>
      <w:ins w:id="44" w:author="Salsa Lawrence" w:date="2020-09-24T16:00:00Z">
        <w:r w:rsidR="008018DB">
          <w:t>ON)</w:t>
        </w:r>
      </w:ins>
      <w:r w:rsidR="00CF17B0">
        <w:t xml:space="preserve"> subjects. </w:t>
      </w:r>
      <w:r w:rsidR="009E0369">
        <w:t>For second-order comparisons, 1414, 291</w:t>
      </w:r>
      <w:r w:rsidR="0033163B">
        <w:t xml:space="preserve"> and 493</w:t>
      </w:r>
      <w:r w:rsidR="009E0369">
        <w:t xml:space="preserve"> genes were differentially expressed when comparing CMS to </w:t>
      </w:r>
      <w:del w:id="45" w:author="Salsa Lawrence" w:date="2020-09-24T16:01:00Z">
        <w:r w:rsidR="009E0369" w:rsidDel="002007F2">
          <w:delText>healthy</w:delText>
        </w:r>
      </w:del>
      <w:ins w:id="46" w:author="Salsa Lawrence" w:date="2020-09-24T16:01:00Z">
        <w:r w:rsidR="002007F2">
          <w:t>CON</w:t>
        </w:r>
      </w:ins>
      <w:r w:rsidR="0033163B">
        <w:t xml:space="preserve">, CMS to </w:t>
      </w:r>
      <w:proofErr w:type="spellStart"/>
      <w:r w:rsidR="0033163B">
        <w:t>CMS</w:t>
      </w:r>
      <w:del w:id="47" w:author="Salsa Lawrence" w:date="2020-09-24T16:01:00Z">
        <w:r w:rsidR="0033163B" w:rsidDel="002007F2">
          <w:delText xml:space="preserve"> </w:delText>
        </w:r>
      </w:del>
      <w:ins w:id="48" w:author="Salsa Lawrence" w:date="2020-09-24T16:01:00Z">
        <w:r w:rsidR="002007F2">
          <w:t>Hem</w:t>
        </w:r>
      </w:ins>
      <w:proofErr w:type="spellEnd"/>
      <w:del w:id="49" w:author="Salsa Lawrence" w:date="2020-09-24T16:01:00Z">
        <w:r w:rsidR="0033163B" w:rsidDel="002007F2">
          <w:delText>hemodiluted</w:delText>
        </w:r>
      </w:del>
      <w:r w:rsidR="00051DFF">
        <w:t>,</w:t>
      </w:r>
      <w:r w:rsidR="0033163B">
        <w:t xml:space="preserve"> and </w:t>
      </w:r>
      <w:proofErr w:type="spellStart"/>
      <w:r w:rsidR="0033163B">
        <w:t>CMS</w:t>
      </w:r>
      <w:ins w:id="50" w:author="Salsa Lawrence" w:date="2020-09-24T16:03:00Z">
        <w:r w:rsidR="002007F2">
          <w:t>Hem</w:t>
        </w:r>
        <w:proofErr w:type="spellEnd"/>
        <w:r w:rsidR="002007F2">
          <w:t xml:space="preserve"> </w:t>
        </w:r>
      </w:ins>
      <w:del w:id="51" w:author="Salsa Lawrence" w:date="2020-09-24T16:03:00Z">
        <w:r w:rsidR="0033163B" w:rsidDel="002007F2">
          <w:delText xml:space="preserve"> </w:delText>
        </w:r>
      </w:del>
      <w:del w:id="52" w:author="Salsa Lawrence" w:date="2020-09-24T16:02:00Z">
        <w:r w:rsidR="0033163B" w:rsidDel="002007F2">
          <w:delText xml:space="preserve">hemodiluted </w:delText>
        </w:r>
      </w:del>
      <w:r w:rsidR="0033163B">
        <w:t xml:space="preserve">to </w:t>
      </w:r>
      <w:del w:id="53" w:author="Salsa Lawrence" w:date="2020-09-24T16:03:00Z">
        <w:r w:rsidR="0033163B" w:rsidDel="002007F2">
          <w:delText>healthy</w:delText>
        </w:r>
        <w:r w:rsidR="009E0369" w:rsidDel="002007F2">
          <w:delText xml:space="preserve"> subjects</w:delText>
        </w:r>
      </w:del>
      <w:ins w:id="54" w:author="Salsa Lawrence" w:date="2020-09-24T16:03:00Z">
        <w:r w:rsidR="002007F2">
          <w:t>CON</w:t>
        </w:r>
      </w:ins>
      <w:ins w:id="55" w:author="Salsa Lawrence" w:date="2020-09-24T16:04:00Z">
        <w:r w:rsidR="002007F2">
          <w:t>.</w:t>
        </w:r>
      </w:ins>
      <w:del w:id="56" w:author="Salsa Lawrence" w:date="2020-09-24T16:04:00Z">
        <w:r w:rsidR="0033163B" w:rsidDel="002007F2">
          <w:delText>,</w:delText>
        </w:r>
      </w:del>
      <w:r w:rsidR="0033163B">
        <w:t xml:space="preserve"> </w:t>
      </w:r>
      <w:ins w:id="57" w:author="Salsa Lawrence" w:date="2020-09-24T16:04:00Z">
        <w:r w:rsidR="002007F2">
          <w:t>This suggests that C</w:t>
        </w:r>
      </w:ins>
      <w:del w:id="58" w:author="Salsa Lawrence" w:date="2020-09-24T15:55:00Z">
        <w:r w:rsidR="0033163B" w:rsidDel="008018DB">
          <w:delText xml:space="preserve">indicating </w:delText>
        </w:r>
      </w:del>
      <w:del w:id="59" w:author="Salsa Lawrence" w:date="2020-09-24T16:03:00Z">
        <w:r w:rsidR="0033163B" w:rsidDel="002007F2">
          <w:delText xml:space="preserve">that </w:delText>
        </w:r>
      </w:del>
      <w:del w:id="60" w:author="Salsa Lawrence" w:date="2020-09-24T16:04:00Z">
        <w:r w:rsidR="0033163B" w:rsidDel="002007F2">
          <w:delText>C</w:delText>
        </w:r>
      </w:del>
      <w:r w:rsidR="0033163B">
        <w:t xml:space="preserve">MS subjects </w:t>
      </w:r>
      <w:r w:rsidR="00DA2B1F">
        <w:t xml:space="preserve">after hemodilution </w:t>
      </w:r>
      <w:r w:rsidR="005F6010">
        <w:t>were</w:t>
      </w:r>
      <w:r w:rsidR="0033163B">
        <w:t xml:space="preserve"> </w:t>
      </w:r>
      <w:proofErr w:type="spellStart"/>
      <w:r w:rsidR="0033163B">
        <w:t>transcriptomically</w:t>
      </w:r>
      <w:proofErr w:type="spellEnd"/>
      <w:r w:rsidR="0033163B">
        <w:t xml:space="preserve"> </w:t>
      </w:r>
      <w:ins w:id="61" w:author="Salsa Lawrence" w:date="2020-09-24T16:03:00Z">
        <w:r w:rsidR="002007F2">
          <w:t xml:space="preserve">more </w:t>
        </w:r>
      </w:ins>
      <w:r w:rsidR="0033163B">
        <w:t>similar to healthy subjects</w:t>
      </w:r>
      <w:ins w:id="62" w:author="Salsa Lawrence" w:date="2020-09-24T16:03:00Z">
        <w:r w:rsidR="002007F2">
          <w:t xml:space="preserve"> </w:t>
        </w:r>
      </w:ins>
      <w:ins w:id="63" w:author="Salsa Lawrence" w:date="2020-09-24T16:04:00Z">
        <w:r w:rsidR="002007F2">
          <w:t xml:space="preserve">(CON) </w:t>
        </w:r>
      </w:ins>
      <w:ins w:id="64" w:author="Salsa Lawrence" w:date="2020-09-24T16:03:00Z">
        <w:r w:rsidR="002007F2">
          <w:t>than before hemodilution</w:t>
        </w:r>
      </w:ins>
      <w:r w:rsidR="0033163B">
        <w:t xml:space="preserve">. </w:t>
      </w:r>
      <w:r w:rsidR="00D31214">
        <w:t xml:space="preserve">Biological pathway analysis </w:t>
      </w:r>
      <w:del w:id="65" w:author="Salsa Lawrence" w:date="2020-09-24T15:55:00Z">
        <w:r w:rsidR="00D31214" w:rsidDel="008018DB">
          <w:delText>reveal</w:delText>
        </w:r>
        <w:r w:rsidR="005F6010" w:rsidDel="008018DB">
          <w:delText>ed</w:delText>
        </w:r>
        <w:r w:rsidR="00D31214" w:rsidDel="008018DB">
          <w:delText xml:space="preserve"> </w:delText>
        </w:r>
      </w:del>
      <w:ins w:id="66" w:author="Salsa Lawrence" w:date="2020-09-24T15:55:00Z">
        <w:r w:rsidR="008018DB">
          <w:t xml:space="preserve">indicated </w:t>
        </w:r>
      </w:ins>
      <w:r w:rsidR="00D31214">
        <w:t xml:space="preserve">upregulation of </w:t>
      </w:r>
      <w:del w:id="67" w:author="Salsa Lawrence" w:date="2020-09-24T15:55:00Z">
        <w:r w:rsidR="00D31214" w:rsidDel="008018DB">
          <w:delText xml:space="preserve">inflammation </w:delText>
        </w:r>
      </w:del>
      <w:ins w:id="68" w:author="Salsa Lawrence" w:date="2020-09-24T15:55:00Z">
        <w:r w:rsidR="008018DB">
          <w:t xml:space="preserve">inflammatory </w:t>
        </w:r>
      </w:ins>
      <w:r w:rsidR="00D31214">
        <w:t>pathways</w:t>
      </w:r>
      <w:ins w:id="69" w:author="Salsa Lawrence" w:date="2020-09-24T16:06:00Z">
        <w:r w:rsidR="002007F2">
          <w:t xml:space="preserve"> (</w:t>
        </w:r>
      </w:ins>
      <w:del w:id="70" w:author="Salsa Lawrence" w:date="2020-09-24T16:06:00Z">
        <w:r w:rsidR="00270E42" w:rsidDel="002007F2">
          <w:delText xml:space="preserve"> including</w:delText>
        </w:r>
        <w:r w:rsidR="00D31214" w:rsidDel="002007F2">
          <w:delText xml:space="preserve"> </w:delText>
        </w:r>
      </w:del>
      <w:ins w:id="71" w:author="Salsa Lawrence" w:date="2020-09-24T15:56:00Z">
        <w:r w:rsidR="008018DB">
          <w:t>N</w:t>
        </w:r>
      </w:ins>
      <w:del w:id="72" w:author="Salsa Lawrence" w:date="2020-09-24T15:56:00Z">
        <w:r w:rsidR="00270E42" w:rsidDel="008018DB">
          <w:delText>n</w:delText>
        </w:r>
      </w:del>
      <w:r w:rsidR="00270E42">
        <w:t xml:space="preserve">euroinflammation </w:t>
      </w:r>
      <w:ins w:id="73" w:author="Salsa Lawrence" w:date="2020-09-24T15:56:00Z">
        <w:r w:rsidR="008018DB">
          <w:t>s</w:t>
        </w:r>
      </w:ins>
      <w:del w:id="74" w:author="Salsa Lawrence" w:date="2020-09-24T15:56:00Z">
        <w:r w:rsidR="00270E42" w:rsidDel="008018DB">
          <w:delText>s</w:delText>
        </w:r>
      </w:del>
      <w:r w:rsidR="00270E42">
        <w:t xml:space="preserve">ignaling, IL-8 </w:t>
      </w:r>
      <w:ins w:id="75" w:author="Salsa Lawrence" w:date="2020-09-24T15:56:00Z">
        <w:r w:rsidR="008018DB">
          <w:t>si</w:t>
        </w:r>
      </w:ins>
      <w:del w:id="76" w:author="Salsa Lawrence" w:date="2020-09-24T15:56:00Z">
        <w:r w:rsidR="00270E42" w:rsidDel="008018DB">
          <w:delText>si</w:delText>
        </w:r>
      </w:del>
      <w:r w:rsidR="00270E42">
        <w:t xml:space="preserve">gnaling and </w:t>
      </w:r>
      <w:ins w:id="77" w:author="Salsa Lawrence" w:date="2020-09-24T15:56:00Z">
        <w:r w:rsidR="008018DB">
          <w:t>N</w:t>
        </w:r>
      </w:ins>
      <w:del w:id="78" w:author="Salsa Lawrence" w:date="2020-09-24T15:56:00Z">
        <w:r w:rsidR="00270E42" w:rsidDel="008018DB">
          <w:delText>n</w:delText>
        </w:r>
      </w:del>
      <w:r w:rsidR="00270E42">
        <w:t xml:space="preserve">atural </w:t>
      </w:r>
      <w:ins w:id="79" w:author="Salsa Lawrence" w:date="2020-09-24T15:56:00Z">
        <w:r w:rsidR="008018DB">
          <w:t>K</w:t>
        </w:r>
      </w:ins>
      <w:del w:id="80" w:author="Salsa Lawrence" w:date="2020-09-24T15:56:00Z">
        <w:r w:rsidR="00270E42" w:rsidDel="008018DB">
          <w:delText>k</w:delText>
        </w:r>
      </w:del>
      <w:r w:rsidR="00270E42">
        <w:t xml:space="preserve">iller </w:t>
      </w:r>
      <w:ins w:id="81" w:author="Salsa Lawrence" w:date="2020-09-24T15:56:00Z">
        <w:r w:rsidR="008018DB">
          <w:t>C</w:t>
        </w:r>
      </w:ins>
      <w:del w:id="82" w:author="Salsa Lawrence" w:date="2020-09-24T15:56:00Z">
        <w:r w:rsidR="00270E42" w:rsidDel="008018DB">
          <w:delText>c</w:delText>
        </w:r>
      </w:del>
      <w:r w:rsidR="00270E42">
        <w:t>ell signaling</w:t>
      </w:r>
      <w:ins w:id="83" w:author="Salsa Lawrence" w:date="2020-09-24T16:41:00Z">
        <w:r w:rsidR="00124A48">
          <w:t xml:space="preserve">, </w:t>
        </w:r>
        <w:r w:rsidR="00124A48">
          <w:rPr>
            <w:color w:val="FF0000"/>
          </w:rPr>
          <w:t>CDC42</w:t>
        </w:r>
      </w:ins>
      <w:ins w:id="84" w:author="Salsa Lawrence" w:date="2020-09-24T16:06:00Z">
        <w:r w:rsidR="002007F2">
          <w:t xml:space="preserve">) </w:t>
        </w:r>
      </w:ins>
      <w:del w:id="85" w:author="Salsa Lawrence" w:date="2020-09-24T16:06:00Z">
        <w:r w:rsidR="00270E42" w:rsidDel="002007F2">
          <w:delText xml:space="preserve"> pathways </w:delText>
        </w:r>
      </w:del>
      <w:r w:rsidR="00D31214">
        <w:t>as a transcriptomic exercise response among CMS subjects</w:t>
      </w:r>
      <w:r w:rsidR="005F6010">
        <w:t>.</w:t>
      </w:r>
      <w:r w:rsidR="00270E42">
        <w:t xml:space="preserve"> Cardiac </w:t>
      </w:r>
      <w:ins w:id="86" w:author="Salsa Lawrence" w:date="2020-09-24T15:57:00Z">
        <w:r w:rsidR="008018DB">
          <w:t>H</w:t>
        </w:r>
      </w:ins>
      <w:del w:id="87" w:author="Salsa Lawrence" w:date="2020-09-24T15:57:00Z">
        <w:r w:rsidR="00270E42" w:rsidDel="008018DB">
          <w:delText>h</w:delText>
        </w:r>
      </w:del>
      <w:r w:rsidR="00270E42">
        <w:t>ypertrophy signaling pathways were also upregulated in CMS subjects</w:t>
      </w:r>
      <w:r w:rsidR="00F24FAB">
        <w:t xml:space="preserve"> during exercise</w:t>
      </w:r>
      <w:r w:rsidR="00270E42">
        <w:t xml:space="preserve">, </w:t>
      </w:r>
      <w:r w:rsidR="00F24FAB">
        <w:t>suggesting</w:t>
      </w:r>
      <w:r w:rsidR="00270E42">
        <w:t xml:space="preserve"> </w:t>
      </w:r>
      <w:r w:rsidR="00F24FAB">
        <w:t>potential cardiovascular complications due to CMS. After hemodilution, upregulation of inflammation pathways was less pronounced</w:t>
      </w:r>
      <w:r w:rsidR="0035334D">
        <w:t>. The pathway regulation pattern of hemodiluted CMS subjects were</w:t>
      </w:r>
      <w:r w:rsidR="00DA2B1F">
        <w:t xml:space="preserve"> similar to that of</w:t>
      </w:r>
      <w:r w:rsidR="0035334D">
        <w:t xml:space="preserve"> </w:t>
      </w:r>
      <w:r w:rsidR="00DA2B1F">
        <w:t>healthy subjects.</w:t>
      </w:r>
      <w:ins w:id="88" w:author="Salsa Lawrence" w:date="2020-09-24T16:40:00Z">
        <w:r w:rsidR="00124A48">
          <w:rPr>
            <w:color w:val="FF0000"/>
          </w:rPr>
          <w:t xml:space="preserve"> In addition</w:t>
        </w:r>
      </w:ins>
      <w:ins w:id="89" w:author="Jennifer Reeves" w:date="2020-09-24T22:35:00Z">
        <w:r w:rsidR="00251B1B">
          <w:rPr>
            <w:color w:val="FF0000"/>
          </w:rPr>
          <w:t xml:space="preserve">, </w:t>
        </w:r>
      </w:ins>
      <w:ins w:id="90" w:author="Salsa Lawrence" w:date="2020-09-24T16:40:00Z">
        <w:del w:id="91" w:author="Jennifer Reeves" w:date="2020-09-24T22:34:00Z">
          <w:r w:rsidR="00124A48" w:rsidDel="00251B1B">
            <w:rPr>
              <w:color w:val="FF0000"/>
            </w:rPr>
            <w:delText>,</w:delText>
          </w:r>
        </w:del>
      </w:ins>
      <w:ins w:id="92" w:author="Jennifer Reeves" w:date="2020-09-24T22:31:00Z">
        <w:r w:rsidR="00251B1B">
          <w:rPr>
            <w:color w:val="FF0000"/>
          </w:rPr>
          <w:t xml:space="preserve">since </w:t>
        </w:r>
      </w:ins>
      <w:ins w:id="93" w:author="Jennifer Reeves" w:date="2020-09-24T22:32:00Z">
        <w:r w:rsidR="00251B1B">
          <w:rPr>
            <w:color w:val="FF0000"/>
          </w:rPr>
          <w:t>pathogenesis</w:t>
        </w:r>
      </w:ins>
      <w:ins w:id="94" w:author="Jennifer Reeves" w:date="2020-09-24T22:31:00Z">
        <w:r w:rsidR="00251B1B">
          <w:rPr>
            <w:color w:val="FF0000"/>
          </w:rPr>
          <w:t xml:space="preserve"> of pulmonary hypertension </w:t>
        </w:r>
      </w:ins>
      <w:ins w:id="95" w:author="Jennifer Reeves" w:date="2020-09-24T22:32:00Z">
        <w:r w:rsidR="00251B1B">
          <w:rPr>
            <w:color w:val="FF0000"/>
          </w:rPr>
          <w:t xml:space="preserve">involves immune response and deregulated </w:t>
        </w:r>
      </w:ins>
      <w:ins w:id="96" w:author="Jennifer Reeves" w:date="2020-09-24T22:33:00Z">
        <w:r w:rsidR="00251B1B">
          <w:rPr>
            <w:color w:val="FF0000"/>
          </w:rPr>
          <w:t xml:space="preserve">autonomic nervous system, </w:t>
        </w:r>
      </w:ins>
      <w:ins w:id="97" w:author="Jennifer Reeves" w:date="2020-09-24T22:36:00Z">
        <w:r w:rsidR="00251B1B">
          <w:rPr>
            <w:color w:val="FF0000"/>
          </w:rPr>
          <w:t>the inflammatory pathways</w:t>
        </w:r>
        <w:r w:rsidR="00251B1B">
          <w:rPr>
            <w:color w:val="FF0000"/>
          </w:rPr>
          <w:t xml:space="preserve"> such as </w:t>
        </w:r>
      </w:ins>
      <w:ins w:id="98" w:author="Jennifer Reeves" w:date="2020-09-24T22:12:00Z">
        <w:r w:rsidR="00E66BFF">
          <w:rPr>
            <w:color w:val="FF0000"/>
          </w:rPr>
          <w:t xml:space="preserve">Neuroinflammation </w:t>
        </w:r>
      </w:ins>
      <w:ins w:id="99" w:author="Jennifer Reeves" w:date="2020-09-24T22:25:00Z">
        <w:r w:rsidR="00820732">
          <w:rPr>
            <w:color w:val="FF0000"/>
          </w:rPr>
          <w:t xml:space="preserve">is found </w:t>
        </w:r>
      </w:ins>
      <w:ins w:id="100" w:author="Jennifer Reeves" w:date="2020-09-24T22:26:00Z">
        <w:r w:rsidR="00820732">
          <w:rPr>
            <w:color w:val="FF0000"/>
          </w:rPr>
          <w:t>to induce</w:t>
        </w:r>
      </w:ins>
      <w:ins w:id="101" w:author="Jennifer Reeves" w:date="2020-09-24T22:27:00Z">
        <w:r w:rsidR="00820732">
          <w:rPr>
            <w:color w:val="FF0000"/>
          </w:rPr>
          <w:t xml:space="preserve"> </w:t>
        </w:r>
      </w:ins>
      <w:ins w:id="102" w:author="Jennifer Reeves" w:date="2020-09-24T22:35:00Z">
        <w:r w:rsidR="00251B1B">
          <w:rPr>
            <w:color w:val="FF0000"/>
          </w:rPr>
          <w:t xml:space="preserve">the </w:t>
        </w:r>
      </w:ins>
      <w:ins w:id="103" w:author="Jennifer Reeves" w:date="2020-09-24T22:27:00Z">
        <w:r w:rsidR="00820732">
          <w:rPr>
            <w:color w:val="FF0000"/>
          </w:rPr>
          <w:t xml:space="preserve">pathogenesis of </w:t>
        </w:r>
      </w:ins>
      <w:ins w:id="104" w:author="Jennifer Reeves" w:date="2020-09-24T22:38:00Z">
        <w:r w:rsidR="00251B1B">
          <w:rPr>
            <w:color w:val="FF0000"/>
          </w:rPr>
          <w:t>neurological</w:t>
        </w:r>
      </w:ins>
      <w:ins w:id="105" w:author="Jennifer Reeves" w:date="2020-09-24T22:37:00Z">
        <w:r w:rsidR="00251B1B">
          <w:rPr>
            <w:color w:val="FF0000"/>
          </w:rPr>
          <w:t xml:space="preserve"> </w:t>
        </w:r>
      </w:ins>
      <w:ins w:id="106" w:author="Jennifer Reeves" w:date="2020-09-24T22:27:00Z">
        <w:r w:rsidR="00820732">
          <w:rPr>
            <w:color w:val="FF0000"/>
          </w:rPr>
          <w:t>diseases</w:t>
        </w:r>
      </w:ins>
      <w:ins w:id="107" w:author="Jennifer Reeves" w:date="2020-09-24T22:38:00Z">
        <w:r w:rsidR="00251B1B">
          <w:rPr>
            <w:color w:val="FF0000"/>
          </w:rPr>
          <w:t xml:space="preserve"> (</w:t>
        </w:r>
        <w:proofErr w:type="spellStart"/>
        <w:r w:rsidR="00251B1B">
          <w:rPr>
            <w:color w:val="FF0000"/>
          </w:rPr>
          <w:t>Hilzend</w:t>
        </w:r>
      </w:ins>
      <w:ins w:id="108" w:author="Jennifer Reeves" w:date="2020-09-24T22:39:00Z">
        <w:r w:rsidR="00251B1B">
          <w:rPr>
            <w:color w:val="FF0000"/>
          </w:rPr>
          <w:t>eger</w:t>
        </w:r>
        <w:proofErr w:type="spellEnd"/>
        <w:r w:rsidR="00251B1B">
          <w:rPr>
            <w:color w:val="FF0000"/>
          </w:rPr>
          <w:t>, 2014)</w:t>
        </w:r>
      </w:ins>
      <w:ins w:id="109" w:author="Jennifer Reeves" w:date="2020-09-24T22:56:00Z">
        <w:r w:rsidR="00065E31">
          <w:rPr>
            <w:color w:val="FF0000"/>
          </w:rPr>
          <w:t>, and t</w:t>
        </w:r>
      </w:ins>
      <w:ins w:id="110" w:author="Jennifer Reeves" w:date="2020-09-24T22:14:00Z">
        <w:r w:rsidR="00E66BFF">
          <w:rPr>
            <w:color w:val="FF0000"/>
          </w:rPr>
          <w:t>he cyto</w:t>
        </w:r>
      </w:ins>
      <w:ins w:id="111" w:author="Jennifer Reeves" w:date="2020-09-24T22:39:00Z">
        <w:r w:rsidR="003A03EA">
          <w:rPr>
            <w:color w:val="FF0000"/>
          </w:rPr>
          <w:t>to</w:t>
        </w:r>
      </w:ins>
      <w:ins w:id="112" w:author="Jennifer Reeves" w:date="2020-09-24T22:14:00Z">
        <w:r w:rsidR="00E66BFF">
          <w:rPr>
            <w:color w:val="FF0000"/>
          </w:rPr>
          <w:t>xicity of Natural Killer Cell in young male are prom</w:t>
        </w:r>
      </w:ins>
      <w:ins w:id="113" w:author="Jennifer Reeves" w:date="2020-09-24T22:15:00Z">
        <w:r w:rsidR="00E66BFF">
          <w:rPr>
            <w:color w:val="FF0000"/>
          </w:rPr>
          <w:t xml:space="preserve">oted post-hypoxic exercise training </w:t>
        </w:r>
      </w:ins>
      <w:ins w:id="114" w:author="Jennifer Reeves" w:date="2020-09-24T22:19:00Z">
        <w:r w:rsidR="00820732">
          <w:rPr>
            <w:color w:val="FF0000"/>
          </w:rPr>
          <w:t>(Wang</w:t>
        </w:r>
      </w:ins>
      <w:ins w:id="115" w:author="Jennifer Reeves" w:date="2020-09-24T22:20:00Z">
        <w:r w:rsidR="00820732">
          <w:rPr>
            <w:color w:val="FF0000"/>
          </w:rPr>
          <w:t xml:space="preserve">, 2011). </w:t>
        </w:r>
      </w:ins>
      <w:ins w:id="116" w:author="Jennifer Reeves" w:date="2020-09-24T22:56:00Z">
        <w:r w:rsidR="00065E31">
          <w:rPr>
            <w:color w:val="FF0000"/>
          </w:rPr>
          <w:t xml:space="preserve">Following </w:t>
        </w:r>
      </w:ins>
      <w:ins w:id="117" w:author="Jennifer Reeves" w:date="2020-09-24T22:58:00Z">
        <w:r w:rsidR="00065E31">
          <w:rPr>
            <w:color w:val="FF0000"/>
          </w:rPr>
          <w:t>hypoxia, IL-8 expression</w:t>
        </w:r>
      </w:ins>
      <w:ins w:id="118" w:author="Jennifer Reeves" w:date="2020-09-24T23:03:00Z">
        <w:r w:rsidR="004A546B">
          <w:rPr>
            <w:color w:val="FF0000"/>
          </w:rPr>
          <w:t xml:space="preserve"> </w:t>
        </w:r>
      </w:ins>
      <w:ins w:id="119" w:author="Jennifer Reeves" w:date="2020-09-24T23:05:00Z">
        <w:r w:rsidR="004A546B">
          <w:rPr>
            <w:color w:val="FF0000"/>
          </w:rPr>
          <w:t>is</w:t>
        </w:r>
      </w:ins>
      <w:ins w:id="120" w:author="Jennifer Reeves" w:date="2020-09-24T23:03:00Z">
        <w:r w:rsidR="004A546B">
          <w:rPr>
            <w:color w:val="FF0000"/>
          </w:rPr>
          <w:t xml:space="preserve"> observed to</w:t>
        </w:r>
      </w:ins>
      <w:ins w:id="121" w:author="Jennifer Reeves" w:date="2020-09-24T22:59:00Z">
        <w:r w:rsidR="00065E31">
          <w:rPr>
            <w:color w:val="FF0000"/>
          </w:rPr>
          <w:t xml:space="preserve"> increase</w:t>
        </w:r>
      </w:ins>
      <w:ins w:id="122" w:author="Jennifer Reeves" w:date="2020-09-24T23:03:00Z">
        <w:r w:rsidR="004A546B">
          <w:rPr>
            <w:color w:val="FF0000"/>
          </w:rPr>
          <w:t xml:space="preserve"> </w:t>
        </w:r>
      </w:ins>
      <w:ins w:id="123" w:author="Jennifer Reeves" w:date="2020-09-24T22:59:00Z">
        <w:r w:rsidR="00065E31">
          <w:rPr>
            <w:color w:val="FF0000"/>
          </w:rPr>
          <w:t>three-fold</w:t>
        </w:r>
      </w:ins>
      <w:ins w:id="124" w:author="Jennifer Reeves" w:date="2020-09-24T23:03:00Z">
        <w:r w:rsidR="004A546B">
          <w:rPr>
            <w:color w:val="FF0000"/>
          </w:rPr>
          <w:t>,</w:t>
        </w:r>
      </w:ins>
      <w:ins w:id="125" w:author="Jennifer Reeves" w:date="2020-09-24T22:59:00Z">
        <w:r w:rsidR="00065E31">
          <w:rPr>
            <w:color w:val="FF0000"/>
          </w:rPr>
          <w:t xml:space="preserve"> </w:t>
        </w:r>
      </w:ins>
      <w:ins w:id="126" w:author="Jennifer Reeves" w:date="2020-09-24T23:01:00Z">
        <w:r w:rsidR="00065E31">
          <w:rPr>
            <w:color w:val="FF0000"/>
          </w:rPr>
          <w:t>and IL-8 signaling sign</w:t>
        </w:r>
      </w:ins>
      <w:ins w:id="127" w:author="Jennifer Reeves" w:date="2020-09-24T23:02:00Z">
        <w:r w:rsidR="00065E31">
          <w:rPr>
            <w:color w:val="FF0000"/>
          </w:rPr>
          <w:t>ificantly contributes to survival advantage of PC</w:t>
        </w:r>
      </w:ins>
      <w:ins w:id="128" w:author="Jennifer Reeves" w:date="2020-09-24T23:03:00Z">
        <w:r w:rsidR="00065E31">
          <w:rPr>
            <w:color w:val="FF0000"/>
          </w:rPr>
          <w:t>3 cance</w:t>
        </w:r>
      </w:ins>
      <w:ins w:id="129" w:author="Jennifer Reeves" w:date="2020-09-24T23:53:00Z">
        <w:r w:rsidR="00156E7C">
          <w:rPr>
            <w:color w:val="FF0000"/>
          </w:rPr>
          <w:t>r</w:t>
        </w:r>
      </w:ins>
      <w:ins w:id="130" w:author="Jennifer Reeves" w:date="2020-09-24T23:03:00Z">
        <w:r w:rsidR="00065E31">
          <w:rPr>
            <w:color w:val="FF0000"/>
          </w:rPr>
          <w:t xml:space="preserve"> cells</w:t>
        </w:r>
      </w:ins>
      <w:ins w:id="131" w:author="Jennifer Reeves" w:date="2020-09-24T23:04:00Z">
        <w:r w:rsidR="004A546B">
          <w:rPr>
            <w:color w:val="FF0000"/>
          </w:rPr>
          <w:t xml:space="preserve"> (Maxwell, 2007)</w:t>
        </w:r>
      </w:ins>
      <w:ins w:id="132" w:author="Jennifer Reeves" w:date="2020-09-24T23:03:00Z">
        <w:r w:rsidR="00065E31">
          <w:rPr>
            <w:color w:val="FF0000"/>
          </w:rPr>
          <w:t>.</w:t>
        </w:r>
      </w:ins>
      <w:ins w:id="133" w:author="Jennifer Reeves" w:date="2020-09-25T00:34:00Z">
        <w:r w:rsidR="00EF305F">
          <w:rPr>
            <w:color w:val="FF0000"/>
          </w:rPr>
          <w:t xml:space="preserve"> </w:t>
        </w:r>
      </w:ins>
      <w:ins w:id="134" w:author="Jennifer Reeves" w:date="2020-09-25T00:40:00Z">
        <w:r w:rsidR="00161655">
          <w:rPr>
            <w:color w:val="FF0000"/>
          </w:rPr>
          <w:t>Furthermore</w:t>
        </w:r>
      </w:ins>
      <w:ins w:id="135" w:author="Jennifer Reeves" w:date="2020-09-25T00:34:00Z">
        <w:r w:rsidR="00EF305F">
          <w:rPr>
            <w:color w:val="FF0000"/>
          </w:rPr>
          <w:t>, the pulmonary hypertension</w:t>
        </w:r>
      </w:ins>
      <w:ins w:id="136" w:author="Jennifer Reeves" w:date="2020-09-25T00:35:00Z">
        <w:r w:rsidR="00EF305F">
          <w:rPr>
            <w:color w:val="FF0000"/>
          </w:rPr>
          <w:t xml:space="preserve"> in control </w:t>
        </w:r>
        <w:r w:rsidR="00EF305F">
          <w:rPr>
            <w:color w:val="FF0000"/>
          </w:rPr>
          <w:lastRenderedPageBreak/>
          <w:t xml:space="preserve">subjects exposed to acute hypoxia </w:t>
        </w:r>
      </w:ins>
      <w:ins w:id="137" w:author="Jennifer Reeves" w:date="2020-09-25T00:36:00Z">
        <w:r w:rsidR="00EF305F">
          <w:rPr>
            <w:color w:val="FF0000"/>
          </w:rPr>
          <w:t xml:space="preserve">is found to be related to an increase in </w:t>
        </w:r>
      </w:ins>
      <w:ins w:id="138" w:author="Jennifer Reeves" w:date="2020-09-25T00:34:00Z">
        <w:r w:rsidR="00EF305F">
          <w:rPr>
            <w:color w:val="FF0000"/>
          </w:rPr>
          <w:t>Endothelin-1</w:t>
        </w:r>
      </w:ins>
      <w:ins w:id="139" w:author="Jennifer Reeves" w:date="2020-09-25T00:37:00Z">
        <w:r w:rsidR="00EF305F">
          <w:rPr>
            <w:color w:val="FF0000"/>
          </w:rPr>
          <w:t xml:space="preserve"> (</w:t>
        </w:r>
        <w:proofErr w:type="spellStart"/>
        <w:r w:rsidR="00EF305F">
          <w:rPr>
            <w:color w:val="FF0000"/>
          </w:rPr>
          <w:t>Modesti</w:t>
        </w:r>
        <w:proofErr w:type="spellEnd"/>
        <w:r w:rsidR="00EF305F">
          <w:rPr>
            <w:color w:val="FF0000"/>
          </w:rPr>
          <w:t xml:space="preserve">, 2006). </w:t>
        </w:r>
      </w:ins>
      <w:ins w:id="140" w:author="Jennifer Reeves" w:date="2020-09-24T23:03:00Z">
        <w:r w:rsidR="00065E31">
          <w:rPr>
            <w:color w:val="FF0000"/>
          </w:rPr>
          <w:t xml:space="preserve"> </w:t>
        </w:r>
      </w:ins>
      <w:ins w:id="141" w:author="Salsa Lawrence" w:date="2020-09-24T16:41:00Z">
        <w:del w:id="142" w:author="Jennifer Reeves" w:date="2020-09-24T23:05:00Z">
          <w:r w:rsidR="00124A48" w:rsidDel="004A546B">
            <w:rPr>
              <w:color w:val="FF0000"/>
            </w:rPr>
            <w:delText xml:space="preserve"> </w:delText>
          </w:r>
        </w:del>
      </w:ins>
      <w:ins w:id="143" w:author="Jennifer Reeves" w:date="2020-09-24T23:05:00Z">
        <w:r w:rsidR="004A546B">
          <w:rPr>
            <w:color w:val="5B9BD5" w:themeColor="accent5"/>
          </w:rPr>
          <w:t>T</w:t>
        </w:r>
      </w:ins>
      <w:ins w:id="144" w:author="Salsa Lawrence" w:date="2020-09-24T16:41:00Z">
        <w:del w:id="145" w:author="Jennifer Reeves" w:date="2020-09-24T23:05:00Z">
          <w:r w:rsidR="00124A48" w:rsidRPr="003A03EA" w:rsidDel="004A546B">
            <w:rPr>
              <w:color w:val="5B9BD5" w:themeColor="accent5"/>
              <w:rPrChange w:id="146" w:author="Jennifer Reeves" w:date="2020-09-24T22:40:00Z">
                <w:rPr>
                  <w:color w:val="FF0000"/>
                </w:rPr>
              </w:rPrChange>
            </w:rPr>
            <w:delText>t</w:delText>
          </w:r>
        </w:del>
        <w:r w:rsidR="00124A48" w:rsidRPr="003A03EA">
          <w:rPr>
            <w:color w:val="5B9BD5" w:themeColor="accent5"/>
            <w:rPrChange w:id="147" w:author="Jennifer Reeves" w:date="2020-09-24T22:40:00Z">
              <w:rPr>
                <w:color w:val="FF0000"/>
              </w:rPr>
            </w:rPrChange>
          </w:rPr>
          <w:t>he</w:t>
        </w:r>
      </w:ins>
      <w:ins w:id="148" w:author="Salsa Lawrence" w:date="2020-09-24T16:40:00Z">
        <w:r w:rsidR="00124A48" w:rsidRPr="003A03EA">
          <w:rPr>
            <w:color w:val="5B9BD5" w:themeColor="accent5"/>
            <w:rPrChange w:id="149" w:author="Jennifer Reeves" w:date="2020-09-24T22:40:00Z">
              <w:rPr>
                <w:color w:val="FF0000"/>
              </w:rPr>
            </w:rPrChange>
          </w:rPr>
          <w:t xml:space="preserve"> CDC42 pathway was </w:t>
        </w:r>
        <w:del w:id="150" w:author="Jennifer Reeves" w:date="2020-09-24T18:53:00Z">
          <w:r w:rsidR="00124A48" w:rsidRPr="003A03EA" w:rsidDel="00A04CF4">
            <w:rPr>
              <w:color w:val="5B9BD5" w:themeColor="accent5"/>
              <w:rPrChange w:id="151" w:author="Jennifer Reeves" w:date="2020-09-24T22:40:00Z">
                <w:rPr>
                  <w:color w:val="FF0000"/>
                </w:rPr>
              </w:rPrChange>
            </w:rPr>
            <w:delText>up</w:delText>
          </w:r>
        </w:del>
      </w:ins>
      <w:ins w:id="152" w:author="Salsa Lawrence" w:date="2020-09-24T16:41:00Z">
        <w:del w:id="153" w:author="Jennifer Reeves" w:date="2020-09-24T18:53:00Z">
          <w:r w:rsidR="00124A48" w:rsidRPr="003A03EA" w:rsidDel="00A04CF4">
            <w:rPr>
              <w:color w:val="5B9BD5" w:themeColor="accent5"/>
              <w:rPrChange w:id="154" w:author="Jennifer Reeves" w:date="2020-09-24T22:40:00Z">
                <w:rPr>
                  <w:color w:val="FF0000"/>
                </w:rPr>
              </w:rPrChange>
            </w:rPr>
            <w:delText>regated</w:delText>
          </w:r>
        </w:del>
      </w:ins>
      <w:ins w:id="155" w:author="Jennifer Reeves" w:date="2020-09-24T18:53:00Z">
        <w:r w:rsidR="00A04CF4" w:rsidRPr="003A03EA">
          <w:rPr>
            <w:color w:val="5B9BD5" w:themeColor="accent5"/>
            <w:rPrChange w:id="156" w:author="Jennifer Reeves" w:date="2020-09-24T22:40:00Z">
              <w:rPr>
                <w:color w:val="FF0000"/>
              </w:rPr>
            </w:rPrChange>
          </w:rPr>
          <w:t>upregulated</w:t>
        </w:r>
      </w:ins>
      <w:ins w:id="157" w:author="Salsa Lawrence" w:date="2020-09-24T16:41:00Z">
        <w:r w:rsidR="00124A48" w:rsidRPr="003A03EA">
          <w:rPr>
            <w:color w:val="5B9BD5" w:themeColor="accent5"/>
            <w:rPrChange w:id="158" w:author="Jennifer Reeves" w:date="2020-09-24T22:40:00Z">
              <w:rPr>
                <w:color w:val="FF0000"/>
              </w:rPr>
            </w:rPrChange>
          </w:rPr>
          <w:t xml:space="preserve"> in CMS </w:t>
        </w:r>
        <w:del w:id="159" w:author="Jennifer Reeves" w:date="2020-09-24T19:04:00Z">
          <w:r w:rsidR="00124A48" w:rsidRPr="003A03EA" w:rsidDel="000F03A3">
            <w:rPr>
              <w:color w:val="5B9BD5" w:themeColor="accent5"/>
              <w:rPrChange w:id="160" w:author="Jennifer Reeves" w:date="2020-09-24T22:40:00Z">
                <w:rPr>
                  <w:color w:val="FF0000"/>
                </w:rPr>
              </w:rPrChange>
            </w:rPr>
            <w:delText>indivuduals</w:delText>
          </w:r>
        </w:del>
      </w:ins>
      <w:ins w:id="161" w:author="Jennifer Reeves" w:date="2020-09-24T19:04:00Z">
        <w:r w:rsidR="000F03A3" w:rsidRPr="003A03EA">
          <w:rPr>
            <w:color w:val="5B9BD5" w:themeColor="accent5"/>
            <w:rPrChange w:id="162" w:author="Jennifer Reeves" w:date="2020-09-24T22:40:00Z">
              <w:rPr>
                <w:color w:val="FF0000"/>
              </w:rPr>
            </w:rPrChange>
          </w:rPr>
          <w:t>individuals</w:t>
        </w:r>
      </w:ins>
      <w:ins w:id="163" w:author="Salsa Lawrence" w:date="2020-09-24T16:41:00Z">
        <w:r w:rsidR="00124A48" w:rsidRPr="003A03EA">
          <w:rPr>
            <w:color w:val="5B9BD5" w:themeColor="accent5"/>
            <w:rPrChange w:id="164" w:author="Jennifer Reeves" w:date="2020-09-24T22:40:00Z">
              <w:rPr>
                <w:color w:val="FF0000"/>
              </w:rPr>
            </w:rPrChange>
          </w:rPr>
          <w:t xml:space="preserve"> prior</w:t>
        </w:r>
      </w:ins>
      <w:ins w:id="165" w:author="Jennifer Reeves" w:date="2020-09-24T19:04:00Z">
        <w:r w:rsidR="000F03A3" w:rsidRPr="003A03EA">
          <w:rPr>
            <w:color w:val="5B9BD5" w:themeColor="accent5"/>
            <w:rPrChange w:id="166" w:author="Jennifer Reeves" w:date="2020-09-24T22:40:00Z">
              <w:rPr>
                <w:color w:val="FF0000"/>
              </w:rPr>
            </w:rPrChange>
          </w:rPr>
          <w:t xml:space="preserve"> </w:t>
        </w:r>
      </w:ins>
      <w:ins w:id="167" w:author="Salsa Lawrence" w:date="2020-09-24T16:41:00Z">
        <w:r w:rsidR="00124A48" w:rsidRPr="003A03EA">
          <w:rPr>
            <w:color w:val="5B9BD5" w:themeColor="accent5"/>
            <w:rPrChange w:id="168" w:author="Jennifer Reeves" w:date="2020-09-24T22:40:00Z">
              <w:rPr>
                <w:color w:val="FF0000"/>
              </w:rPr>
            </w:rPrChange>
          </w:rPr>
          <w:t>to</w:t>
        </w:r>
        <w:r w:rsidR="00124A48">
          <w:rPr>
            <w:color w:val="FF0000"/>
          </w:rPr>
          <w:t xml:space="preserve"> </w:t>
        </w:r>
      </w:ins>
      <w:ins w:id="169" w:author="Jennifer Reeves" w:date="2020-09-25T00:05:00Z">
        <w:r w:rsidR="00156E7C" w:rsidRPr="005D4359">
          <w:rPr>
            <w:color w:val="FF0000"/>
            <w:rPrChange w:id="170" w:author="Jennifer Reeves" w:date="2020-09-25T00:13:00Z">
              <w:rPr>
                <w:color w:val="000000" w:themeColor="text1"/>
              </w:rPr>
            </w:rPrChange>
          </w:rPr>
          <w:t>non-</w:t>
        </w:r>
      </w:ins>
      <w:ins w:id="171" w:author="Jennifer Reeves" w:date="2020-09-25T00:11:00Z">
        <w:r w:rsidR="005D4359" w:rsidRPr="005D4359">
          <w:rPr>
            <w:color w:val="FF0000"/>
            <w:rPrChange w:id="172" w:author="Jennifer Reeves" w:date="2020-09-25T00:13:00Z">
              <w:rPr>
                <w:color w:val="000000" w:themeColor="text1"/>
              </w:rPr>
            </w:rPrChange>
          </w:rPr>
          <w:t>hemodilution</w:t>
        </w:r>
      </w:ins>
      <w:ins w:id="173" w:author="Jennifer Reeves" w:date="2020-09-25T00:13:00Z">
        <w:r w:rsidR="005D4359">
          <w:rPr>
            <w:color w:val="FF0000"/>
          </w:rPr>
          <w:t xml:space="preserve">, </w:t>
        </w:r>
      </w:ins>
      <w:ins w:id="174" w:author="Jennifer Reeves" w:date="2020-09-25T00:41:00Z">
        <w:r w:rsidR="00161655">
          <w:rPr>
            <w:color w:val="FF0000"/>
          </w:rPr>
          <w:t>and</w:t>
        </w:r>
      </w:ins>
      <w:r w:rsidR="00DA2B1F" w:rsidRPr="005D4359">
        <w:rPr>
          <w:color w:val="FF0000"/>
          <w:rPrChange w:id="175" w:author="Jennifer Reeves" w:date="2020-09-25T00:13:00Z">
            <w:rPr/>
          </w:rPrChange>
        </w:rPr>
        <w:t xml:space="preserve"> </w:t>
      </w:r>
      <w:ins w:id="176" w:author="Jennifer Reeves" w:date="2020-09-25T00:13:00Z">
        <w:r w:rsidR="005D4359" w:rsidRPr="004C2423">
          <w:rPr>
            <w:color w:val="FF0000"/>
          </w:rPr>
          <w:t>CDC42 expression is significantly lower in CMS patients showing high altitude polycythemia, a common CMS characteristic</w:t>
        </w:r>
        <w:r w:rsidR="005D4359">
          <w:rPr>
            <w:color w:val="FF0000"/>
          </w:rPr>
          <w:t>.</w:t>
        </w:r>
      </w:ins>
      <w:ins w:id="177" w:author="Jennifer Reeves" w:date="2020-09-25T00:14:00Z">
        <w:r w:rsidR="005D4359">
          <w:rPr>
            <w:color w:val="FF0000"/>
          </w:rPr>
          <w:t xml:space="preserve"> In turn, </w:t>
        </w:r>
      </w:ins>
      <w:ins w:id="178" w:author="Jennifer Reeves" w:date="2020-09-25T00:10:00Z">
        <w:r w:rsidR="005D4359" w:rsidRPr="005D4359">
          <w:rPr>
            <w:color w:val="FF0000"/>
            <w:rPrChange w:id="179" w:author="Jennifer Reeves" w:date="2020-09-25T00:13:00Z">
              <w:rPr/>
            </w:rPrChange>
          </w:rPr>
          <w:t>decreasing the expression of</w:t>
        </w:r>
      </w:ins>
      <w:ins w:id="180" w:author="Jennifer Reeves" w:date="2020-09-25T00:00:00Z">
        <w:r w:rsidR="00156E7C" w:rsidRPr="005D4359">
          <w:rPr>
            <w:color w:val="FF0000"/>
            <w:rPrChange w:id="181" w:author="Jennifer Reeves" w:date="2020-09-25T00:13:00Z">
              <w:rPr/>
            </w:rPrChange>
          </w:rPr>
          <w:t xml:space="preserve"> CDC42 </w:t>
        </w:r>
      </w:ins>
      <w:ins w:id="182" w:author="Jennifer Reeves" w:date="2020-09-25T00:11:00Z">
        <w:r w:rsidR="005D4359" w:rsidRPr="005D4359">
          <w:rPr>
            <w:color w:val="FF0000"/>
            <w:rPrChange w:id="183" w:author="Jennifer Reeves" w:date="2020-09-25T00:13:00Z">
              <w:rPr/>
            </w:rPrChange>
          </w:rPr>
          <w:t xml:space="preserve">will promote </w:t>
        </w:r>
      </w:ins>
      <w:ins w:id="184" w:author="Jennifer Reeves" w:date="2020-09-25T00:01:00Z">
        <w:r w:rsidR="00156E7C" w:rsidRPr="005D4359">
          <w:rPr>
            <w:color w:val="FF0000"/>
            <w:rPrChange w:id="185" w:author="Jennifer Reeves" w:date="2020-09-25T00:13:00Z">
              <w:rPr/>
            </w:rPrChange>
          </w:rPr>
          <w:t>erythropoiesis in bone marrow of HAPC patients</w:t>
        </w:r>
      </w:ins>
      <w:ins w:id="186" w:author="Jennifer Reeves" w:date="2020-09-25T00:12:00Z">
        <w:r w:rsidR="005D4359" w:rsidRPr="005D4359">
          <w:rPr>
            <w:color w:val="FF0000"/>
            <w:rPrChange w:id="187" w:author="Jennifer Reeves" w:date="2020-09-25T00:13:00Z">
              <w:rPr/>
            </w:rPrChange>
          </w:rPr>
          <w:t>, and (Jiang,</w:t>
        </w:r>
      </w:ins>
      <w:ins w:id="188" w:author="Jennifer Reeves" w:date="2020-09-25T00:13:00Z">
        <w:r w:rsidR="005D4359" w:rsidRPr="005D4359">
          <w:rPr>
            <w:color w:val="FF0000"/>
            <w:rPrChange w:id="189" w:author="Jennifer Reeves" w:date="2020-09-25T00:13:00Z">
              <w:rPr/>
            </w:rPrChange>
          </w:rPr>
          <w:t xml:space="preserve"> 2012)</w:t>
        </w:r>
      </w:ins>
      <w:ins w:id="190" w:author="Jennifer Reeves" w:date="2020-09-24T23:58:00Z">
        <w:r w:rsidR="00156E7C" w:rsidRPr="005D4359">
          <w:rPr>
            <w:color w:val="FF0000"/>
            <w:rPrChange w:id="191" w:author="Jennifer Reeves" w:date="2020-09-25T00:13:00Z">
              <w:rPr/>
            </w:rPrChange>
          </w:rPr>
          <w:t>.</w:t>
        </w:r>
      </w:ins>
      <w:ins w:id="192" w:author="Jennifer Reeves" w:date="2020-09-25T00:33:00Z">
        <w:r w:rsidR="00EF305F">
          <w:rPr>
            <w:color w:val="FF0000"/>
          </w:rPr>
          <w:t xml:space="preserve"> </w:t>
        </w:r>
      </w:ins>
      <w:ins w:id="193" w:author="Jennifer Reeves" w:date="2020-09-24T23:58:00Z">
        <w:r w:rsidR="00156E7C" w:rsidRPr="005D4359">
          <w:rPr>
            <w:color w:val="FF0000"/>
            <w:rPrChange w:id="194" w:author="Jennifer Reeves" w:date="2020-09-25T00:13:00Z">
              <w:rPr/>
            </w:rPrChange>
          </w:rPr>
          <w:t xml:space="preserve"> </w:t>
        </w:r>
      </w:ins>
      <w:proofErr w:type="spellStart"/>
      <w:r w:rsidR="00DA2B1F">
        <w:t>The</w:t>
      </w:r>
      <w:proofErr w:type="spellEnd"/>
      <w:r w:rsidR="00DA2B1F">
        <w:t xml:space="preserve"> </w:t>
      </w:r>
      <w:r w:rsidR="00B97A38">
        <w:t>pathway regulation pattern for fasting baseline comparisons were inconclusive due to large noise to signal ratio and limited sample size.</w:t>
      </w:r>
      <w:ins w:id="195" w:author="Jennifer Reeves" w:date="2020-09-24T21:55:00Z">
        <w:r w:rsidR="00AB2603">
          <w:t xml:space="preserve"> </w:t>
        </w:r>
      </w:ins>
    </w:p>
    <w:p w14:paraId="6A46A80C" w14:textId="77777777" w:rsidR="00E66BFF" w:rsidRDefault="00E66BFF" w:rsidP="009E0369">
      <w:pPr>
        <w:rPr>
          <w:ins w:id="196" w:author="Salsa Lawrence" w:date="2020-09-24T16:35:00Z"/>
        </w:rPr>
      </w:pPr>
    </w:p>
    <w:p w14:paraId="601F34E9" w14:textId="283DC9FA" w:rsidR="008E485F" w:rsidRDefault="008E485F" w:rsidP="009E0369">
      <w:pPr>
        <w:rPr>
          <w:ins w:id="197" w:author="Salsa Lawrence" w:date="2020-09-24T16:35:00Z"/>
        </w:rPr>
      </w:pPr>
    </w:p>
    <w:p w14:paraId="657A54E8" w14:textId="2F18B946" w:rsidR="008E485F" w:rsidRPr="003A03EA" w:rsidRDefault="008E485F" w:rsidP="009E0369">
      <w:pPr>
        <w:rPr>
          <w:ins w:id="198" w:author="Salsa Lawrence" w:date="2020-09-24T16:35:00Z"/>
          <w:color w:val="5B9BD5" w:themeColor="accent5"/>
          <w:rPrChange w:id="199" w:author="Jennifer Reeves" w:date="2020-09-24T22:40:00Z">
            <w:rPr>
              <w:ins w:id="200" w:author="Salsa Lawrence" w:date="2020-09-24T16:35:00Z"/>
            </w:rPr>
          </w:rPrChange>
        </w:rPr>
      </w:pPr>
      <w:ins w:id="201" w:author="Salsa Lawrence" w:date="2020-09-24T16:35:00Z">
        <w:r w:rsidRPr="003A03EA">
          <w:rPr>
            <w:color w:val="5B9BD5" w:themeColor="accent5"/>
            <w:rPrChange w:id="202" w:author="Jennifer Reeves" w:date="2020-09-24T22:40:00Z">
              <w:rPr/>
            </w:rPrChange>
          </w:rPr>
          <w:t>-cdc42</w:t>
        </w:r>
      </w:ins>
      <w:ins w:id="203" w:author="Salsa Lawrence" w:date="2020-09-24T16:37:00Z">
        <w:r w:rsidRPr="003A03EA">
          <w:rPr>
            <w:color w:val="5B9BD5" w:themeColor="accent5"/>
            <w:rPrChange w:id="204" w:author="Jennifer Reeves" w:date="2020-09-24T22:40:00Z">
              <w:rPr/>
            </w:rPrChange>
          </w:rPr>
          <w:t xml:space="preserve">: KO in mice results in cardiac </w:t>
        </w:r>
        <w:proofErr w:type="gramStart"/>
        <w:r w:rsidRPr="003A03EA">
          <w:rPr>
            <w:color w:val="5B9BD5" w:themeColor="accent5"/>
            <w:rPrChange w:id="205" w:author="Jennifer Reeves" w:date="2020-09-24T22:40:00Z">
              <w:rPr/>
            </w:rPrChange>
          </w:rPr>
          <w:t>hypertrophy;  upregulated</w:t>
        </w:r>
        <w:proofErr w:type="gramEnd"/>
        <w:r w:rsidRPr="003A03EA">
          <w:rPr>
            <w:color w:val="5B9BD5" w:themeColor="accent5"/>
            <w:rPrChange w:id="206" w:author="Jennifer Reeves" w:date="2020-09-24T22:40:00Z">
              <w:rPr/>
            </w:rPrChange>
          </w:rPr>
          <w:t xml:space="preserve"> in HAPC Chinese highlanders compared to controls</w:t>
        </w:r>
      </w:ins>
    </w:p>
    <w:p w14:paraId="7D85218D" w14:textId="44A63DA6" w:rsidR="008E485F" w:rsidRPr="003A03EA" w:rsidRDefault="008E485F" w:rsidP="009E0369">
      <w:pPr>
        <w:rPr>
          <w:ins w:id="207" w:author="Salsa Lawrence" w:date="2020-09-24T16:36:00Z"/>
          <w:color w:val="5B9BD5" w:themeColor="accent5"/>
          <w:rPrChange w:id="208" w:author="Jennifer Reeves" w:date="2020-09-24T22:40:00Z">
            <w:rPr>
              <w:ins w:id="209" w:author="Salsa Lawrence" w:date="2020-09-24T16:36:00Z"/>
            </w:rPr>
          </w:rPrChange>
        </w:rPr>
      </w:pPr>
      <w:ins w:id="210" w:author="Salsa Lawrence" w:date="2020-09-24T16:36:00Z">
        <w:r w:rsidRPr="003A03EA">
          <w:rPr>
            <w:color w:val="5B9BD5" w:themeColor="accent5"/>
            <w:rPrChange w:id="211" w:author="Jennifer Reeves" w:date="2020-09-24T22:40:00Z">
              <w:rPr/>
            </w:rPrChange>
          </w:rPr>
          <w:fldChar w:fldCharType="begin"/>
        </w:r>
        <w:r w:rsidRPr="003A03EA">
          <w:rPr>
            <w:color w:val="5B9BD5" w:themeColor="accent5"/>
            <w:rPrChange w:id="212" w:author="Jennifer Reeves" w:date="2020-09-24T22:40:00Z">
              <w:rPr/>
            </w:rPrChange>
          </w:rPr>
          <w:instrText xml:space="preserve"> HYPERLINK "</w:instrText>
        </w:r>
      </w:ins>
      <w:ins w:id="213" w:author="Salsa Lawrence" w:date="2020-09-24T16:35:00Z">
        <w:r w:rsidRPr="003A03EA">
          <w:rPr>
            <w:color w:val="5B9BD5" w:themeColor="accent5"/>
            <w:rPrChange w:id="214" w:author="Jennifer Reeves" w:date="2020-09-24T22:40:00Z">
              <w:rPr/>
            </w:rPrChange>
          </w:rPr>
          <w:instrText>https://www.ncbi.nlm.nih.gov/pmc/articles/PMC2752064/</w:instrText>
        </w:r>
      </w:ins>
      <w:ins w:id="215" w:author="Salsa Lawrence" w:date="2020-09-24T16:36:00Z">
        <w:r w:rsidRPr="003A03EA">
          <w:rPr>
            <w:color w:val="5B9BD5" w:themeColor="accent5"/>
            <w:rPrChange w:id="216" w:author="Jennifer Reeves" w:date="2020-09-24T22:40:00Z">
              <w:rPr/>
            </w:rPrChange>
          </w:rPr>
          <w:instrText xml:space="preserve">" </w:instrText>
        </w:r>
        <w:r w:rsidRPr="003A03EA">
          <w:rPr>
            <w:color w:val="5B9BD5" w:themeColor="accent5"/>
            <w:rPrChange w:id="217" w:author="Jennifer Reeves" w:date="2020-09-24T22:40:00Z">
              <w:rPr/>
            </w:rPrChange>
          </w:rPr>
          <w:fldChar w:fldCharType="separate"/>
        </w:r>
      </w:ins>
      <w:ins w:id="218" w:author="Salsa Lawrence" w:date="2020-09-24T16:35:00Z">
        <w:r w:rsidRPr="003A03EA">
          <w:rPr>
            <w:rStyle w:val="Hyperlink"/>
            <w:color w:val="5B9BD5" w:themeColor="accent5"/>
            <w:rPrChange w:id="219" w:author="Jennifer Reeves" w:date="2020-09-24T22:40:00Z">
              <w:rPr>
                <w:rStyle w:val="Hyperlink"/>
              </w:rPr>
            </w:rPrChange>
          </w:rPr>
          <w:t>https://www.ncbi.nlm.nih.gov/pmc/articles/PMC2752064/</w:t>
        </w:r>
      </w:ins>
      <w:ins w:id="220" w:author="Salsa Lawrence" w:date="2020-09-24T16:36:00Z">
        <w:r w:rsidRPr="003A03EA">
          <w:rPr>
            <w:color w:val="5B9BD5" w:themeColor="accent5"/>
            <w:rPrChange w:id="221" w:author="Jennifer Reeves" w:date="2020-09-24T22:40:00Z">
              <w:rPr/>
            </w:rPrChange>
          </w:rPr>
          <w:fldChar w:fldCharType="end"/>
        </w:r>
      </w:ins>
    </w:p>
    <w:p w14:paraId="1C7B2E97" w14:textId="5B6D04D5" w:rsidR="008E485F" w:rsidRPr="003A03EA" w:rsidRDefault="008E485F" w:rsidP="009E0369">
      <w:pPr>
        <w:rPr>
          <w:ins w:id="222" w:author="Salsa Lawrence" w:date="2020-09-24T16:36:00Z"/>
          <w:color w:val="5B9BD5" w:themeColor="accent5"/>
          <w:rPrChange w:id="223" w:author="Jennifer Reeves" w:date="2020-09-24T22:40:00Z">
            <w:rPr>
              <w:ins w:id="224" w:author="Salsa Lawrence" w:date="2020-09-24T16:36:00Z"/>
            </w:rPr>
          </w:rPrChange>
        </w:rPr>
      </w:pPr>
      <w:ins w:id="225" w:author="Salsa Lawrence" w:date="2020-09-24T16:36:00Z">
        <w:r w:rsidRPr="003A03EA">
          <w:rPr>
            <w:color w:val="5B9BD5" w:themeColor="accent5"/>
            <w:rPrChange w:id="226" w:author="Jennifer Reeves" w:date="2020-09-24T22:40:00Z">
              <w:rPr/>
            </w:rPrChange>
          </w:rPr>
          <w:fldChar w:fldCharType="begin"/>
        </w:r>
        <w:r w:rsidRPr="003A03EA">
          <w:rPr>
            <w:color w:val="5B9BD5" w:themeColor="accent5"/>
            <w:rPrChange w:id="227" w:author="Jennifer Reeves" w:date="2020-09-24T22:40:00Z">
              <w:rPr/>
            </w:rPrChange>
          </w:rPr>
          <w:instrText xml:space="preserve"> HYPERLINK "https://www.spandidos-publications.com/mmr/5/1/287" </w:instrText>
        </w:r>
        <w:r w:rsidRPr="003A03EA">
          <w:rPr>
            <w:color w:val="5B9BD5" w:themeColor="accent5"/>
            <w:rPrChange w:id="228" w:author="Jennifer Reeves" w:date="2020-09-24T22:40:00Z">
              <w:rPr/>
            </w:rPrChange>
          </w:rPr>
          <w:fldChar w:fldCharType="separate"/>
        </w:r>
        <w:r w:rsidRPr="003A03EA">
          <w:rPr>
            <w:rStyle w:val="Hyperlink"/>
            <w:color w:val="5B9BD5" w:themeColor="accent5"/>
            <w:rPrChange w:id="229" w:author="Jennifer Reeves" w:date="2020-09-24T22:40:00Z">
              <w:rPr>
                <w:rStyle w:val="Hyperlink"/>
              </w:rPr>
            </w:rPrChange>
          </w:rPr>
          <w:t>https://www.spandidos-publications.com/mmr/5/</w:t>
        </w:r>
        <w:r w:rsidRPr="003A03EA">
          <w:rPr>
            <w:rStyle w:val="Hyperlink"/>
            <w:color w:val="5B9BD5" w:themeColor="accent5"/>
            <w:rPrChange w:id="230" w:author="Jennifer Reeves" w:date="2020-09-24T22:40:00Z">
              <w:rPr>
                <w:rStyle w:val="Hyperlink"/>
              </w:rPr>
            </w:rPrChange>
          </w:rPr>
          <w:t>1</w:t>
        </w:r>
        <w:r w:rsidRPr="003A03EA">
          <w:rPr>
            <w:rStyle w:val="Hyperlink"/>
            <w:color w:val="5B9BD5" w:themeColor="accent5"/>
            <w:rPrChange w:id="231" w:author="Jennifer Reeves" w:date="2020-09-24T22:40:00Z">
              <w:rPr>
                <w:rStyle w:val="Hyperlink"/>
              </w:rPr>
            </w:rPrChange>
          </w:rPr>
          <w:t>/287</w:t>
        </w:r>
        <w:r w:rsidRPr="003A03EA">
          <w:rPr>
            <w:color w:val="5B9BD5" w:themeColor="accent5"/>
            <w:rPrChange w:id="232" w:author="Jennifer Reeves" w:date="2020-09-24T22:40:00Z">
              <w:rPr/>
            </w:rPrChange>
          </w:rPr>
          <w:fldChar w:fldCharType="end"/>
        </w:r>
      </w:ins>
    </w:p>
    <w:p w14:paraId="61CF37BF" w14:textId="77777777" w:rsidR="008E485F" w:rsidRDefault="008E485F" w:rsidP="009E0369"/>
    <w:p w14:paraId="29610A5C" w14:textId="7CDABDFD" w:rsidR="00D84FCC" w:rsidRDefault="00B97A38">
      <w:pPr>
        <w:rPr>
          <w:ins w:id="233" w:author="Salsa Lawrence" w:date="2020-09-24T15:47:00Z"/>
        </w:rPr>
      </w:pPr>
      <w:r>
        <w:t xml:space="preserve">In conclusion, the compromised exercise capacity of individuals with CMS can be potentially attributed to </w:t>
      </w:r>
      <w:r w:rsidR="00FE56E7">
        <w:t>excessive immune response during exercise. Hemodilution helps alleviate CMS symptoms</w:t>
      </w:r>
      <w:r w:rsidR="00051DFF">
        <w:t xml:space="preserve"> </w:t>
      </w:r>
      <w:r w:rsidR="008E1227">
        <w:t xml:space="preserve">likely </w:t>
      </w:r>
      <w:r w:rsidR="00051DFF">
        <w:t xml:space="preserve">by decreasing </w:t>
      </w:r>
      <w:r w:rsidR="00BC4AD4">
        <w:t>blood-vessel viscous sheer and therefore decreasing inflammation</w:t>
      </w:r>
      <w:r w:rsidR="008E1227">
        <w:t>.</w:t>
      </w:r>
    </w:p>
    <w:p w14:paraId="6EB78ACB" w14:textId="12547F91" w:rsidR="008C0D21" w:rsidRDefault="008C0D21">
      <w:pPr>
        <w:rPr>
          <w:ins w:id="234" w:author="Salsa Lawrence" w:date="2020-09-24T15:47:00Z"/>
        </w:rPr>
      </w:pPr>
    </w:p>
    <w:p w14:paraId="4EAE8DDB" w14:textId="1984DC88" w:rsidR="008C0D21" w:rsidRDefault="008C0D21">
      <w:ins w:id="235" w:author="Salsa Lawrence" w:date="2020-09-24T15:48:00Z">
        <w:r w:rsidRPr="007043CC">
          <w:rPr>
            <w:rFonts w:ascii="Arial" w:hAnsi="Arial" w:cs="Arial"/>
            <w:sz w:val="24"/>
            <w:szCs w:val="24"/>
          </w:rPr>
          <w:t xml:space="preserve">Chronic Mountain Sickness (CMS), or Monge’s disease, is characterized by polycythemia, severe hypoxemia, and pulmonary hypertension that affects many individuals living at high altitude (above 2500m). Secondary complications, such as </w:t>
        </w:r>
        <w:proofErr w:type="spellStart"/>
        <w:r w:rsidRPr="007043CC">
          <w:rPr>
            <w:rFonts w:ascii="Arial" w:hAnsi="Arial" w:cs="Arial"/>
            <w:sz w:val="24"/>
            <w:szCs w:val="24"/>
          </w:rPr>
          <w:t>cor</w:t>
        </w:r>
        <w:proofErr w:type="spellEnd"/>
        <w:r w:rsidRPr="007043CC">
          <w:rPr>
            <w:rFonts w:ascii="Arial" w:hAnsi="Arial" w:cs="Arial"/>
            <w:sz w:val="24"/>
            <w:szCs w:val="24"/>
          </w:rPr>
          <w:t xml:space="preserve"> pulmonale and congestive heart failure, may develop in individuals with CMS. Phlebotomy can be used to combat excessive erythropoiesis (EE) and in some cases blood is replaced with plasma expanders to maintain blood volume. This treatment has been anecdotally reported to alleviate symptoms associated with CMS, but the mechanism by which this occurs is unknown. EE is characterized by viscous blood, which may damage tissues and blood vessels, particularly during exercise, inducing an inflammatory response.</w:t>
        </w:r>
      </w:ins>
    </w:p>
    <w:sectPr w:rsidR="008C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sa Lawrence">
    <w15:presenceInfo w15:providerId="Windows Live" w15:userId="ef090008107d8c77"/>
  </w15:person>
  <w15:person w15:author="Jennifer Reeves">
    <w15:presenceInfo w15:providerId="AD" w15:userId="S::jcen@ucsd.edu::81a502b6-74c6-4398-b8d2-537e1627db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DC"/>
    <w:rsid w:val="00051DFF"/>
    <w:rsid w:val="00065E31"/>
    <w:rsid w:val="000C41E6"/>
    <w:rsid w:val="000E4734"/>
    <w:rsid w:val="000F03A3"/>
    <w:rsid w:val="000F58AB"/>
    <w:rsid w:val="00124A48"/>
    <w:rsid w:val="00156E7C"/>
    <w:rsid w:val="00161655"/>
    <w:rsid w:val="001B1DBD"/>
    <w:rsid w:val="001F01B0"/>
    <w:rsid w:val="002007F2"/>
    <w:rsid w:val="00216DA6"/>
    <w:rsid w:val="00251B1B"/>
    <w:rsid w:val="00255A63"/>
    <w:rsid w:val="00270E42"/>
    <w:rsid w:val="00284322"/>
    <w:rsid w:val="0033163B"/>
    <w:rsid w:val="0035334D"/>
    <w:rsid w:val="00385BE6"/>
    <w:rsid w:val="003A03EA"/>
    <w:rsid w:val="003B7CDC"/>
    <w:rsid w:val="00474DFD"/>
    <w:rsid w:val="004A546B"/>
    <w:rsid w:val="00566D49"/>
    <w:rsid w:val="005D4359"/>
    <w:rsid w:val="005F6010"/>
    <w:rsid w:val="006D73DE"/>
    <w:rsid w:val="008018DB"/>
    <w:rsid w:val="00820732"/>
    <w:rsid w:val="00857124"/>
    <w:rsid w:val="00864586"/>
    <w:rsid w:val="008C0D21"/>
    <w:rsid w:val="008E1227"/>
    <w:rsid w:val="008E485F"/>
    <w:rsid w:val="008F187C"/>
    <w:rsid w:val="00987F08"/>
    <w:rsid w:val="009E0369"/>
    <w:rsid w:val="00A04CF4"/>
    <w:rsid w:val="00A05EAE"/>
    <w:rsid w:val="00A22F25"/>
    <w:rsid w:val="00AB2603"/>
    <w:rsid w:val="00B97A38"/>
    <w:rsid w:val="00BC4AD4"/>
    <w:rsid w:val="00C40E22"/>
    <w:rsid w:val="00CC7AB7"/>
    <w:rsid w:val="00CD173F"/>
    <w:rsid w:val="00CF17B0"/>
    <w:rsid w:val="00D31214"/>
    <w:rsid w:val="00D3652C"/>
    <w:rsid w:val="00D7608F"/>
    <w:rsid w:val="00D84FCC"/>
    <w:rsid w:val="00DA2B1F"/>
    <w:rsid w:val="00DE4C49"/>
    <w:rsid w:val="00DE6FF5"/>
    <w:rsid w:val="00E42BE8"/>
    <w:rsid w:val="00E66BFF"/>
    <w:rsid w:val="00EE25C5"/>
    <w:rsid w:val="00EF305F"/>
    <w:rsid w:val="00F24FAB"/>
    <w:rsid w:val="00FE2AB1"/>
    <w:rsid w:val="00FE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776A"/>
  <w15:chartTrackingRefBased/>
  <w15:docId w15:val="{5E8F8E67-6603-433A-A8E4-E949F897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0E22"/>
    <w:rPr>
      <w:color w:val="808080"/>
    </w:rPr>
  </w:style>
  <w:style w:type="paragraph" w:styleId="BalloonText">
    <w:name w:val="Balloon Text"/>
    <w:basedOn w:val="Normal"/>
    <w:link w:val="BalloonTextChar"/>
    <w:uiPriority w:val="99"/>
    <w:semiHidden/>
    <w:unhideWhenUsed/>
    <w:rsid w:val="00CD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73F"/>
    <w:rPr>
      <w:rFonts w:ascii="Segoe UI" w:hAnsi="Segoe UI" w:cs="Segoe UI"/>
      <w:sz w:val="18"/>
      <w:szCs w:val="18"/>
    </w:rPr>
  </w:style>
  <w:style w:type="character" w:styleId="Hyperlink">
    <w:name w:val="Hyperlink"/>
    <w:basedOn w:val="DefaultParagraphFont"/>
    <w:uiPriority w:val="99"/>
    <w:unhideWhenUsed/>
    <w:rsid w:val="008E485F"/>
    <w:rPr>
      <w:color w:val="0563C1" w:themeColor="hyperlink"/>
      <w:u w:val="single"/>
    </w:rPr>
  </w:style>
  <w:style w:type="character" w:styleId="UnresolvedMention">
    <w:name w:val="Unresolved Mention"/>
    <w:basedOn w:val="DefaultParagraphFont"/>
    <w:uiPriority w:val="99"/>
    <w:semiHidden/>
    <w:unhideWhenUsed/>
    <w:rsid w:val="008E485F"/>
    <w:rPr>
      <w:color w:val="605E5C"/>
      <w:shd w:val="clear" w:color="auto" w:fill="E1DFDD"/>
    </w:rPr>
  </w:style>
  <w:style w:type="character" w:styleId="FollowedHyperlink">
    <w:name w:val="FollowedHyperlink"/>
    <w:basedOn w:val="DefaultParagraphFont"/>
    <w:uiPriority w:val="99"/>
    <w:semiHidden/>
    <w:unhideWhenUsed/>
    <w:rsid w:val="00AB2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Jennifer Reeves</cp:lastModifiedBy>
  <cp:revision>18</cp:revision>
  <dcterms:created xsi:type="dcterms:W3CDTF">2020-09-24T07:37:00Z</dcterms:created>
  <dcterms:modified xsi:type="dcterms:W3CDTF">2020-09-25T05:41:00Z</dcterms:modified>
</cp:coreProperties>
</file>