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E5CC7" w14:textId="3456B574" w:rsidR="00A05EAE" w:rsidRPr="001B1DBD" w:rsidRDefault="001F01B0" w:rsidP="00CD173F">
      <w:pPr>
        <w:rPr>
          <w:b/>
          <w:bCs/>
        </w:rPr>
      </w:pPr>
      <w:r w:rsidRPr="001B1DBD">
        <w:rPr>
          <w:b/>
          <w:bCs/>
        </w:rPr>
        <w:t>Transcriptom</w:t>
      </w:r>
      <w:r w:rsidR="00A05EAE" w:rsidRPr="001B1DBD">
        <w:rPr>
          <w:b/>
          <w:bCs/>
        </w:rPr>
        <w:t>e response to high-altitude exercise in Andean</w:t>
      </w:r>
      <w:r w:rsidR="00FE2AB1">
        <w:rPr>
          <w:b/>
          <w:bCs/>
        </w:rPr>
        <w:t xml:space="preserve"> Highlanders</w:t>
      </w:r>
      <w:r w:rsidR="00A05EAE" w:rsidRPr="001B1DBD">
        <w:rPr>
          <w:b/>
          <w:bCs/>
        </w:rPr>
        <w:t xml:space="preserve"> with Chronic Mountain Sickness before and after hemodilution</w:t>
      </w:r>
    </w:p>
    <w:p w14:paraId="2BB9B380" w14:textId="67E550A7" w:rsidR="00A05EAE" w:rsidRPr="0011777B" w:rsidRDefault="00CD173F" w:rsidP="001B1DBD">
      <w:pPr>
        <w:shd w:val="clear" w:color="auto" w:fill="FFFFFF"/>
        <w:spacing w:line="240" w:lineRule="auto"/>
        <w:rPr>
          <w:sz w:val="18"/>
          <w:szCs w:val="18"/>
        </w:rPr>
      </w:pPr>
      <w:r w:rsidRPr="0011777B">
        <w:rPr>
          <w:sz w:val="18"/>
          <w:szCs w:val="18"/>
        </w:rPr>
        <w:t>Wanjun Gu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11777B">
        <w:rPr>
          <w:sz w:val="18"/>
          <w:szCs w:val="18"/>
        </w:rPr>
        <w:t>, Elijah S Lawrence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11777B">
        <w:rPr>
          <w:sz w:val="18"/>
          <w:szCs w:val="18"/>
        </w:rPr>
        <w:t>, Chang Han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2</w:t>
      </w:r>
      <w:r w:rsidRPr="0011777B">
        <w:rPr>
          <w:sz w:val="18"/>
          <w:szCs w:val="18"/>
        </w:rPr>
        <w:t>, Cecilia Anza-Ramirez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>, Jose L. Macarlupú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 xml:space="preserve">, </w:t>
      </w:r>
      <w:proofErr w:type="spellStart"/>
      <w:r w:rsidRPr="0011777B">
        <w:rPr>
          <w:sz w:val="18"/>
          <w:szCs w:val="18"/>
        </w:rPr>
        <w:t>Harrieth</w:t>
      </w:r>
      <w:proofErr w:type="spellEnd"/>
      <w:r w:rsidRPr="0011777B">
        <w:rPr>
          <w:sz w:val="18"/>
          <w:szCs w:val="18"/>
        </w:rPr>
        <w:t xml:space="preserve"> E. Wagner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 xml:space="preserve">, </w:t>
      </w:r>
      <w:proofErr w:type="spellStart"/>
      <w:r w:rsidRPr="0011777B">
        <w:rPr>
          <w:sz w:val="18"/>
          <w:szCs w:val="18"/>
        </w:rPr>
        <w:t>Rómulo</w:t>
      </w:r>
      <w:proofErr w:type="spellEnd"/>
      <w:r w:rsidRPr="0011777B">
        <w:rPr>
          <w:sz w:val="18"/>
          <w:szCs w:val="18"/>
        </w:rPr>
        <w:t xml:space="preserve"> Figueroa-Mujíca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>, Erica C. Heinrich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4</w:t>
      </w:r>
      <w:r w:rsidRPr="0011777B">
        <w:rPr>
          <w:sz w:val="18"/>
          <w:szCs w:val="18"/>
        </w:rPr>
        <w:t>, Gustavo Vizcardo-Galindo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Pr="0011777B">
        <w:rPr>
          <w:sz w:val="18"/>
          <w:szCs w:val="18"/>
        </w:rPr>
        <w:t>,</w:t>
      </w:r>
      <w:r w:rsidR="001B1DBD" w:rsidRPr="0011777B">
        <w:rPr>
          <w:sz w:val="18"/>
          <w:szCs w:val="18"/>
        </w:rPr>
        <w:t xml:space="preserve"> Jennifer Reeves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="001B1DBD" w:rsidRPr="0011777B">
        <w:rPr>
          <w:sz w:val="18"/>
          <w:szCs w:val="18"/>
        </w:rPr>
        <w:t>,</w:t>
      </w:r>
      <w:r w:rsidRPr="0011777B">
        <w:rPr>
          <w:sz w:val="18"/>
          <w:szCs w:val="18"/>
        </w:rPr>
        <w:t xml:space="preserve"> Michael Tift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5</w:t>
      </w:r>
      <w:r w:rsidRPr="0011777B">
        <w:rPr>
          <w:sz w:val="18"/>
          <w:szCs w:val="18"/>
        </w:rPr>
        <w:t>, Peter D. Wagner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  <w:r w:rsidRPr="0011777B">
        <w:rPr>
          <w:sz w:val="18"/>
          <w:szCs w:val="18"/>
        </w:rPr>
        <w:t>, Francisco C. Villafuerte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3</w:t>
      </w:r>
      <w:r w:rsidR="001B1DBD" w:rsidRPr="0011777B">
        <w:rPr>
          <w:sz w:val="18"/>
          <w:szCs w:val="18"/>
        </w:rPr>
        <w:t xml:space="preserve">, </w:t>
      </w:r>
      <w:r w:rsidRPr="0011777B">
        <w:rPr>
          <w:sz w:val="18"/>
          <w:szCs w:val="18"/>
        </w:rPr>
        <w:t>Tatum S. Simonson</w:t>
      </w:r>
      <w:r w:rsidR="001B1DBD" w:rsidRPr="0011777B">
        <w:rPr>
          <w:rFonts w:ascii="Arial" w:hAnsi="Arial" w:cs="Arial"/>
          <w:color w:val="222222"/>
          <w:sz w:val="18"/>
          <w:szCs w:val="18"/>
          <w:shd w:val="clear" w:color="auto" w:fill="FFFFFF"/>
          <w:vertAlign w:val="superscript"/>
        </w:rPr>
        <w:t>1</w:t>
      </w:r>
    </w:p>
    <w:p w14:paraId="71E10275" w14:textId="637FE961" w:rsidR="00CD173F" w:rsidRPr="0011777B" w:rsidRDefault="001B1DBD" w:rsidP="00216DA6">
      <w:pPr>
        <w:shd w:val="clear" w:color="auto" w:fill="FFFFFF"/>
        <w:jc w:val="both"/>
        <w:rPr>
          <w:rFonts w:ascii="Arial" w:hAnsi="Arial" w:cs="Arial"/>
          <w:sz w:val="14"/>
          <w:szCs w:val="14"/>
        </w:rPr>
      </w:pPr>
      <w:r w:rsidRPr="0011777B">
        <w:rPr>
          <w:rFonts w:ascii="Arial" w:hAnsi="Arial" w:cs="Arial"/>
          <w:sz w:val="14"/>
          <w:szCs w:val="14"/>
          <w:vertAlign w:val="superscript"/>
        </w:rPr>
        <w:t>1</w:t>
      </w:r>
      <w:r w:rsidRPr="0011777B">
        <w:rPr>
          <w:rFonts w:ascii="Arial" w:hAnsi="Arial" w:cs="Arial"/>
          <w:sz w:val="14"/>
          <w:szCs w:val="14"/>
        </w:rPr>
        <w:t>Division of Physiology, School of Medicine, University of California San Diego, La Jolla, CA, USA.</w:t>
      </w:r>
      <w:r w:rsidR="00216DA6" w:rsidRPr="0011777B">
        <w:rPr>
          <w:rFonts w:ascii="Arial" w:hAnsi="Arial" w:cs="Arial"/>
          <w:sz w:val="14"/>
          <w:szCs w:val="14"/>
        </w:rPr>
        <w:t xml:space="preserve"> </w:t>
      </w:r>
      <w:r w:rsidR="0011777B">
        <w:rPr>
          <w:rFonts w:ascii="Arial" w:hAnsi="Arial" w:cs="Arial"/>
          <w:sz w:val="14"/>
          <w:szCs w:val="14"/>
          <w:vertAlign w:val="superscript"/>
        </w:rPr>
        <w:t>2</w:t>
      </w:r>
      <w:r w:rsidR="0011777B">
        <w:rPr>
          <w:rFonts w:ascii="Arial" w:hAnsi="Arial" w:cs="Arial"/>
          <w:sz w:val="14"/>
          <w:szCs w:val="14"/>
        </w:rPr>
        <w:t>D</w:t>
      </w:r>
      <w:r w:rsidR="0011777B" w:rsidRPr="0011777B">
        <w:rPr>
          <w:rFonts w:ascii="Arial" w:hAnsi="Arial" w:cs="Arial"/>
          <w:sz w:val="14"/>
          <w:szCs w:val="14"/>
        </w:rPr>
        <w:t xml:space="preserve">epartment of </w:t>
      </w:r>
      <w:r w:rsidR="0011777B">
        <w:rPr>
          <w:rFonts w:ascii="Arial" w:hAnsi="Arial" w:cs="Arial"/>
          <w:sz w:val="14"/>
          <w:szCs w:val="14"/>
        </w:rPr>
        <w:t>B</w:t>
      </w:r>
      <w:r w:rsidR="0011777B" w:rsidRPr="0011777B">
        <w:rPr>
          <w:rFonts w:ascii="Arial" w:hAnsi="Arial" w:cs="Arial"/>
          <w:sz w:val="14"/>
          <w:szCs w:val="14"/>
        </w:rPr>
        <w:t>iostatistics, Yale school of Public Health, Yale University</w:t>
      </w:r>
      <w:r w:rsidR="0011777B">
        <w:rPr>
          <w:rFonts w:ascii="Arial" w:hAnsi="Arial" w:cs="Arial"/>
          <w:sz w:val="14"/>
          <w:szCs w:val="14"/>
        </w:rPr>
        <w:t>, New Haven, CT, USA.</w:t>
      </w:r>
      <w:r w:rsidR="0011777B" w:rsidRPr="0011777B">
        <w:rPr>
          <w:rFonts w:ascii="Arial" w:hAnsi="Arial" w:cs="Arial"/>
          <w:sz w:val="14"/>
          <w:szCs w:val="14"/>
        </w:rPr>
        <w:t xml:space="preserve"> </w:t>
      </w:r>
      <w:r w:rsidRPr="0011777B">
        <w:rPr>
          <w:rFonts w:ascii="Arial" w:hAnsi="Arial" w:cs="Arial"/>
          <w:sz w:val="14"/>
          <w:szCs w:val="14"/>
          <w:vertAlign w:val="superscript"/>
        </w:rPr>
        <w:t>3</w:t>
      </w:r>
      <w:r w:rsidRPr="0011777B">
        <w:rPr>
          <w:rFonts w:ascii="Arial" w:hAnsi="Arial" w:cs="Arial"/>
          <w:sz w:val="14"/>
          <w:szCs w:val="14"/>
        </w:rPr>
        <w:t xml:space="preserve">Laboratorio de </w:t>
      </w:r>
      <w:proofErr w:type="spellStart"/>
      <w:r w:rsidRPr="0011777B">
        <w:rPr>
          <w:rFonts w:ascii="Arial" w:hAnsi="Arial" w:cs="Arial"/>
          <w:sz w:val="14"/>
          <w:szCs w:val="14"/>
        </w:rPr>
        <w:t>Fisiología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1777B">
        <w:rPr>
          <w:rFonts w:ascii="Arial" w:hAnsi="Arial" w:cs="Arial"/>
          <w:sz w:val="14"/>
          <w:szCs w:val="14"/>
        </w:rPr>
        <w:t>Comparada</w:t>
      </w:r>
      <w:proofErr w:type="spellEnd"/>
      <w:r w:rsidRPr="0011777B">
        <w:rPr>
          <w:rFonts w:ascii="Arial" w:hAnsi="Arial" w:cs="Arial"/>
          <w:sz w:val="14"/>
          <w:szCs w:val="14"/>
        </w:rPr>
        <w:t>/</w:t>
      </w:r>
      <w:proofErr w:type="spellStart"/>
      <w:r w:rsidRPr="0011777B">
        <w:rPr>
          <w:rFonts w:ascii="Arial" w:hAnsi="Arial" w:cs="Arial"/>
          <w:sz w:val="14"/>
          <w:szCs w:val="14"/>
        </w:rPr>
        <w:t>Laboratorio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 </w:t>
      </w:r>
      <w:proofErr w:type="spellStart"/>
      <w:r w:rsidRPr="0011777B">
        <w:rPr>
          <w:rFonts w:ascii="Arial" w:hAnsi="Arial" w:cs="Arial"/>
          <w:sz w:val="14"/>
          <w:szCs w:val="14"/>
        </w:rPr>
        <w:t>Fisiología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del </w:t>
      </w:r>
      <w:proofErr w:type="spellStart"/>
      <w:r w:rsidRPr="0011777B">
        <w:rPr>
          <w:rFonts w:ascii="Arial" w:hAnsi="Arial" w:cs="Arial"/>
          <w:sz w:val="14"/>
          <w:szCs w:val="14"/>
        </w:rPr>
        <w:t>Transporte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 </w:t>
      </w:r>
      <w:proofErr w:type="spellStart"/>
      <w:r w:rsidRPr="0011777B">
        <w:rPr>
          <w:rFonts w:ascii="Arial" w:hAnsi="Arial" w:cs="Arial"/>
          <w:sz w:val="14"/>
          <w:szCs w:val="14"/>
        </w:rPr>
        <w:t>Oxígeno</w:t>
      </w:r>
      <w:proofErr w:type="spellEnd"/>
      <w:r w:rsidRPr="0011777B">
        <w:rPr>
          <w:rFonts w:ascii="Arial" w:hAnsi="Arial" w:cs="Arial"/>
          <w:sz w:val="14"/>
          <w:szCs w:val="14"/>
        </w:rPr>
        <w:t>,</w:t>
      </w:r>
      <w:r w:rsidRPr="0011777B">
        <w:rPr>
          <w:rFonts w:ascii="Arial" w:hAnsi="Arial" w:cs="Arial"/>
          <w:sz w:val="14"/>
          <w:szCs w:val="14"/>
          <w:vertAlign w:val="superscript"/>
        </w:rPr>
        <w:t xml:space="preserve"> </w:t>
      </w:r>
      <w:proofErr w:type="spellStart"/>
      <w:r w:rsidRPr="0011777B">
        <w:rPr>
          <w:rFonts w:ascii="Arial" w:hAnsi="Arial" w:cs="Arial"/>
          <w:sz w:val="14"/>
          <w:szCs w:val="14"/>
        </w:rPr>
        <w:t>Departamento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de </w:t>
      </w:r>
      <w:proofErr w:type="spellStart"/>
      <w:r w:rsidRPr="0011777B">
        <w:rPr>
          <w:rFonts w:ascii="Arial" w:hAnsi="Arial" w:cs="Arial"/>
          <w:sz w:val="14"/>
          <w:szCs w:val="14"/>
        </w:rPr>
        <w:t>Ciencias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</w:t>
      </w:r>
      <w:proofErr w:type="spellStart"/>
      <w:r w:rsidRPr="0011777B">
        <w:rPr>
          <w:rFonts w:ascii="Arial" w:hAnsi="Arial" w:cs="Arial"/>
          <w:sz w:val="14"/>
          <w:szCs w:val="14"/>
        </w:rPr>
        <w:t>Biológicas</w:t>
      </w:r>
      <w:proofErr w:type="spellEnd"/>
      <w:r w:rsidRPr="0011777B">
        <w:rPr>
          <w:rFonts w:ascii="Arial" w:hAnsi="Arial" w:cs="Arial"/>
          <w:sz w:val="14"/>
          <w:szCs w:val="14"/>
        </w:rPr>
        <w:t xml:space="preserve"> y </w:t>
      </w:r>
      <w:proofErr w:type="spellStart"/>
      <w:r w:rsidRPr="0011777B">
        <w:rPr>
          <w:rFonts w:ascii="Arial" w:hAnsi="Arial" w:cs="Arial"/>
          <w:sz w:val="14"/>
          <w:szCs w:val="14"/>
        </w:rPr>
        <w:t>Fisiológicas</w:t>
      </w:r>
      <w:proofErr w:type="spellEnd"/>
      <w:r w:rsidRPr="0011777B">
        <w:rPr>
          <w:rFonts w:ascii="Arial" w:hAnsi="Arial" w:cs="Arial"/>
          <w:sz w:val="14"/>
          <w:szCs w:val="14"/>
        </w:rPr>
        <w:t>, Universidad Peruana Cayetano Heredia, Lima, Perú.</w:t>
      </w:r>
      <w:r w:rsidR="00216DA6" w:rsidRPr="0011777B">
        <w:rPr>
          <w:rFonts w:ascii="Arial" w:hAnsi="Arial" w:cs="Arial"/>
          <w:sz w:val="14"/>
          <w:szCs w:val="14"/>
        </w:rPr>
        <w:t xml:space="preserve"> </w:t>
      </w:r>
      <w:r w:rsidRPr="0011777B">
        <w:rPr>
          <w:rFonts w:ascii="Arial" w:hAnsi="Arial" w:cs="Arial"/>
          <w:sz w:val="14"/>
          <w:szCs w:val="14"/>
          <w:vertAlign w:val="superscript"/>
        </w:rPr>
        <w:t>4</w:t>
      </w:r>
      <w:r w:rsidRPr="0011777B">
        <w:rPr>
          <w:rFonts w:ascii="Arial" w:hAnsi="Arial" w:cs="Arial"/>
          <w:sz w:val="14"/>
          <w:szCs w:val="14"/>
        </w:rPr>
        <w:t>Division of Biomedical Sciences, School of Medicine, University of California Riverside, Riverside, CA, USA.</w:t>
      </w:r>
      <w:r w:rsidR="00216DA6" w:rsidRPr="0011777B">
        <w:rPr>
          <w:rFonts w:ascii="Arial" w:hAnsi="Arial" w:cs="Arial"/>
          <w:sz w:val="14"/>
          <w:szCs w:val="14"/>
        </w:rPr>
        <w:t xml:space="preserve"> </w:t>
      </w:r>
      <w:r w:rsidRPr="0011777B">
        <w:rPr>
          <w:rFonts w:ascii="Arial" w:hAnsi="Arial" w:cs="Arial"/>
          <w:sz w:val="14"/>
          <w:szCs w:val="14"/>
          <w:vertAlign w:val="superscript"/>
        </w:rPr>
        <w:t>5</w:t>
      </w:r>
      <w:r w:rsidRPr="0011777B">
        <w:rPr>
          <w:rFonts w:ascii="Arial" w:hAnsi="Arial" w:cs="Arial"/>
          <w:sz w:val="14"/>
          <w:szCs w:val="14"/>
        </w:rPr>
        <w:t xml:space="preserve">Department of Biology and Marine Biology, University of North Carolina at Wilmington, Wilmington, DE, USA </w:t>
      </w:r>
    </w:p>
    <w:p w14:paraId="2571207F" w14:textId="66A48B7E" w:rsidR="0044513A" w:rsidRDefault="0044513A" w:rsidP="0044513A">
      <w:r>
        <w:t xml:space="preserve">Chronic Mountain Sickness (CMS), a disease common among highlanders, is </w:t>
      </w:r>
      <w:del w:id="0" w:author="Microsoft Office User" w:date="2020-09-25T11:15:00Z">
        <w:r w:rsidDel="00110FAC">
          <w:delText>usually categorized</w:delText>
        </w:r>
      </w:del>
      <w:ins w:id="1" w:author="Microsoft Office User" w:date="2020-09-25T11:15:00Z">
        <w:r w:rsidR="00110FAC">
          <w:t>characterized</w:t>
        </w:r>
      </w:ins>
      <w:r>
        <w:t xml:space="preserve"> by </w:t>
      </w:r>
      <w:r w:rsidRPr="00474DFD">
        <w:t>excessive production of red blood cells</w:t>
      </w:r>
      <w:r>
        <w:t xml:space="preserve">, </w:t>
      </w:r>
      <w:r w:rsidRPr="00474DFD">
        <w:t>pulmonary hypertension, and exercise intolerance</w:t>
      </w:r>
      <w:r>
        <w:t xml:space="preserve">. </w:t>
      </w:r>
      <w:ins w:id="2" w:author="Microsoft Office User" w:date="2020-09-25T11:19:00Z">
        <w:r w:rsidR="00110FAC">
          <w:t>While little is known about pa</w:t>
        </w:r>
      </w:ins>
      <w:ins w:id="3" w:author="Microsoft Office User" w:date="2020-09-25T11:20:00Z">
        <w:r w:rsidR="00110FAC">
          <w:t xml:space="preserve">thways leading to CMS, </w:t>
        </w:r>
      </w:ins>
      <w:del w:id="4" w:author="Microsoft Office User" w:date="2020-09-25T11:20:00Z">
        <w:r w:rsidDel="00110FAC">
          <w:delText>Hemodilution</w:delText>
        </w:r>
      </w:del>
      <w:ins w:id="5" w:author="Microsoft Office User" w:date="2020-09-25T11:20:00Z">
        <w:r w:rsidR="00110FAC">
          <w:t>h</w:t>
        </w:r>
        <w:r w:rsidR="00110FAC">
          <w:t xml:space="preserve">emodilution </w:t>
        </w:r>
      </w:ins>
      <w:del w:id="6" w:author="Microsoft Office User" w:date="2020-09-25T11:15:00Z">
        <w:r w:rsidDel="00110FAC">
          <w:delText xml:space="preserve">, or “Bloodletting”, </w:delText>
        </w:r>
      </w:del>
      <w:r>
        <w:t xml:space="preserve">has been anecdotally reported to alleviate CMS symptoms. To </w:t>
      </w:r>
      <w:ins w:id="7" w:author="Microsoft Office User" w:date="2020-09-25T11:20:00Z">
        <w:r w:rsidR="00110FAC">
          <w:t xml:space="preserve">better </w:t>
        </w:r>
      </w:ins>
      <w:r>
        <w:t xml:space="preserve">understand the </w:t>
      </w:r>
      <w:ins w:id="8" w:author="Microsoft Office User" w:date="2020-09-25T11:20:00Z">
        <w:r w:rsidR="00110FAC">
          <w:t xml:space="preserve">transcriptomic </w:t>
        </w:r>
      </w:ins>
      <w:del w:id="9" w:author="Microsoft Office User" w:date="2020-09-25T11:20:00Z">
        <w:r w:rsidRPr="00002C80" w:rsidDel="00110FAC">
          <w:delText>pathogenesis</w:delText>
        </w:r>
        <w:r w:rsidDel="00110FAC">
          <w:delText xml:space="preserve"> of</w:delText>
        </w:r>
      </w:del>
      <w:ins w:id="10" w:author="Microsoft Office User" w:date="2020-09-25T11:20:00Z">
        <w:r w:rsidR="00110FAC">
          <w:t>profile of</w:t>
        </w:r>
      </w:ins>
      <w:r>
        <w:t xml:space="preserve"> CMS and the </w:t>
      </w:r>
      <w:del w:id="11" w:author="Microsoft Office User" w:date="2020-09-25T11:21:00Z">
        <w:r w:rsidDel="00110FAC">
          <w:delText>underlying biological</w:delText>
        </w:r>
      </w:del>
      <w:ins w:id="12" w:author="Microsoft Office User" w:date="2020-09-25T11:21:00Z">
        <w:r w:rsidR="00110FAC">
          <w:t>impact</w:t>
        </w:r>
      </w:ins>
      <w:r>
        <w:t xml:space="preserve"> </w:t>
      </w:r>
      <w:del w:id="13" w:author="Microsoft Office User" w:date="2020-09-25T11:21:00Z">
        <w:r w:rsidDel="00110FAC">
          <w:delText xml:space="preserve">mechanism </w:delText>
        </w:r>
      </w:del>
      <w:r>
        <w:t xml:space="preserve">of </w:t>
      </w:r>
      <w:proofErr w:type="spellStart"/>
      <w:ins w:id="14" w:author="Microsoft Office User" w:date="2020-09-25T11:16:00Z">
        <w:r w:rsidR="00110FAC">
          <w:t>isovolemic</w:t>
        </w:r>
        <w:proofErr w:type="spellEnd"/>
        <w:r w:rsidR="00110FAC">
          <w:t xml:space="preserve"> </w:t>
        </w:r>
      </w:ins>
      <w:r>
        <w:t xml:space="preserve">hemodilution, we collected blood samples </w:t>
      </w:r>
      <w:ins w:id="15" w:author="Microsoft Office User" w:date="2020-09-25T11:40:00Z">
        <w:r w:rsidR="001757A8">
          <w:t>before and after acute VO2max exercise</w:t>
        </w:r>
        <w:r w:rsidR="001757A8">
          <w:t xml:space="preserve"> </w:t>
        </w:r>
      </w:ins>
      <w:del w:id="16" w:author="Microsoft Office User" w:date="2020-09-25T11:42:00Z">
        <w:r w:rsidDel="001757A8">
          <w:delText xml:space="preserve">for RNAseq </w:delText>
        </w:r>
      </w:del>
      <w:r>
        <w:t xml:space="preserve">from Andean male highlanders </w:t>
      </w:r>
      <w:r w:rsidR="002A1E95">
        <w:t xml:space="preserve">(~4300 m) </w:t>
      </w:r>
      <w:r>
        <w:t>with (n = 6) and without (n = 8) CMS</w:t>
      </w:r>
      <w:ins w:id="17" w:author="Microsoft Office User" w:date="2020-09-25T11:41:00Z">
        <w:r w:rsidR="001757A8">
          <w:t xml:space="preserve"> (</w:t>
        </w:r>
      </w:ins>
      <w:ins w:id="18" w:author="Microsoft Office User" w:date="2020-09-25T11:42:00Z">
        <w:r w:rsidR="001757A8">
          <w:t xml:space="preserve">both </w:t>
        </w:r>
      </w:ins>
      <w:ins w:id="19" w:author="Microsoft Office User" w:date="2020-09-25T11:41:00Z">
        <w:r w:rsidR="001757A8">
          <w:t>pre- and post-hemodilution)</w:t>
        </w:r>
      </w:ins>
      <w:del w:id="20" w:author="Microsoft Office User" w:date="2020-09-25T11:40:00Z">
        <w:r w:rsidDel="001757A8">
          <w:delText xml:space="preserve"> before and after acute VO2max exercise. Subjects with CMS repeated the exercise protocol after </w:delText>
        </w:r>
      </w:del>
      <w:del w:id="21" w:author="Microsoft Office User" w:date="2020-09-25T11:17:00Z">
        <w:r w:rsidDel="00110FAC">
          <w:delText xml:space="preserve">treated by </w:delText>
        </w:r>
      </w:del>
      <w:del w:id="22" w:author="Microsoft Office User" w:date="2020-09-25T11:40:00Z">
        <w:r w:rsidDel="001757A8">
          <w:delText>isovolemic hemodilution</w:delText>
        </w:r>
      </w:del>
      <w:r>
        <w:t xml:space="preserve">. </w:t>
      </w:r>
      <w:del w:id="23" w:author="Microsoft Office User" w:date="2020-09-25T11:43:00Z">
        <w:r w:rsidDel="001757A8">
          <w:delText>Significantly d</w:delText>
        </w:r>
      </w:del>
      <w:ins w:id="24" w:author="Microsoft Office User" w:date="2020-09-25T11:43:00Z">
        <w:r w:rsidR="001757A8">
          <w:t>D</w:t>
        </w:r>
      </w:ins>
      <w:r>
        <w:t xml:space="preserve">ifferentially expressed genes were selected based on transcriptomic differences in </w:t>
      </w:r>
      <w:del w:id="25" w:author="Microsoft Office User" w:date="2020-09-25T11:42:00Z">
        <w:r w:rsidDel="001757A8">
          <w:delText>exercise responses in CMS, CMS hemodiluted and healthy subjects</w:delText>
        </w:r>
      </w:del>
      <w:ins w:id="26" w:author="Microsoft Office User" w:date="2020-09-25T11:42:00Z">
        <w:r w:rsidR="001757A8">
          <w:t>each group</w:t>
        </w:r>
      </w:ins>
      <w:r>
        <w:t xml:space="preserve">. </w:t>
      </w:r>
      <w:ins w:id="27" w:author="Microsoft Office User" w:date="2020-09-25T11:36:00Z">
        <w:r w:rsidR="001757A8">
          <w:t>U</w:t>
        </w:r>
      </w:ins>
      <w:ins w:id="28" w:author="Microsoft Office User" w:date="2020-09-25T11:35:00Z">
        <w:r w:rsidR="001757A8">
          <w:t>pregulation of inflammatory pathways (Neuroinflammation, IL-8, Natural Killer Cell</w:t>
        </w:r>
      </w:ins>
      <w:ins w:id="29" w:author="Microsoft Office User" w:date="2020-09-25T11:38:00Z">
        <w:r w:rsidR="001757A8">
          <w:t xml:space="preserve"> signaling)</w:t>
        </w:r>
      </w:ins>
      <w:ins w:id="30" w:author="Microsoft Office User" w:date="2020-09-25T11:39:00Z">
        <w:r w:rsidR="001757A8">
          <w:t>,</w:t>
        </w:r>
      </w:ins>
      <w:ins w:id="31" w:author="Microsoft Office User" w:date="2020-09-25T11:38:00Z">
        <w:r w:rsidR="001757A8">
          <w:t xml:space="preserve"> Cardiac Hypertrophy, and</w:t>
        </w:r>
      </w:ins>
      <w:ins w:id="32" w:author="Microsoft Office User" w:date="2020-09-25T11:35:00Z">
        <w:r w:rsidR="001757A8">
          <w:t xml:space="preserve"> </w:t>
        </w:r>
      </w:ins>
      <w:ins w:id="33" w:author="Microsoft Office User" w:date="2020-09-25T11:38:00Z">
        <w:r w:rsidR="001757A8" w:rsidRPr="00503BB3">
          <w:t>Cdc42</w:t>
        </w:r>
      </w:ins>
      <w:ins w:id="34" w:author="Microsoft Office User" w:date="2020-09-25T11:35:00Z">
        <w:r w:rsidR="001757A8">
          <w:t xml:space="preserve">signaling </w:t>
        </w:r>
      </w:ins>
      <w:ins w:id="35" w:author="Microsoft Office User" w:date="2020-09-25T11:36:00Z">
        <w:r w:rsidR="001757A8">
          <w:t xml:space="preserve">were noted </w:t>
        </w:r>
      </w:ins>
      <w:ins w:id="36" w:author="Microsoft Office User" w:date="2020-09-25T11:37:00Z">
        <w:r w:rsidR="001757A8">
          <w:t>a</w:t>
        </w:r>
      </w:ins>
      <w:ins w:id="37" w:author="Microsoft Office User" w:date="2020-09-25T11:35:00Z">
        <w:r w:rsidR="001757A8">
          <w:t>mong CMS subjects before hemodilution</w:t>
        </w:r>
      </w:ins>
      <w:ins w:id="38" w:author="Microsoft Office User" w:date="2020-09-25T11:43:00Z">
        <w:r w:rsidR="001757A8">
          <w:t>,</w:t>
        </w:r>
      </w:ins>
      <w:ins w:id="39" w:author="Microsoft Office User" w:date="2020-09-25T11:39:00Z">
        <w:r w:rsidR="001757A8">
          <w:t xml:space="preserve"> in</w:t>
        </w:r>
      </w:ins>
      <w:ins w:id="40" w:author="Microsoft Office User" w:date="2020-09-25T11:43:00Z">
        <w:r w:rsidR="001757A8">
          <w:t xml:space="preserve">cluding notable changes in </w:t>
        </w:r>
      </w:ins>
      <w:ins w:id="41" w:author="Microsoft Office User" w:date="2020-09-25T11:35:00Z">
        <w:r w:rsidR="001757A8" w:rsidRPr="00783918">
          <w:rPr>
            <w:i/>
            <w:iCs/>
          </w:rPr>
          <w:t>IRAK3, IRAK4</w:t>
        </w:r>
        <w:r w:rsidR="001757A8" w:rsidRPr="00A84C73">
          <w:t xml:space="preserve">, </w:t>
        </w:r>
        <w:r w:rsidR="001757A8" w:rsidRPr="00783918">
          <w:rPr>
            <w:i/>
            <w:iCs/>
          </w:rPr>
          <w:t>HMOX1, IFNGR2</w:t>
        </w:r>
        <w:r w:rsidR="001757A8">
          <w:rPr>
            <w:i/>
            <w:iCs/>
          </w:rPr>
          <w:t>,</w:t>
        </w:r>
        <w:r w:rsidR="001757A8" w:rsidRPr="00783918">
          <w:rPr>
            <w:i/>
            <w:iCs/>
          </w:rPr>
          <w:t xml:space="preserve"> and IL6R</w:t>
        </w:r>
      </w:ins>
      <w:ins w:id="42" w:author="Microsoft Office User" w:date="2020-09-25T11:43:00Z">
        <w:r w:rsidR="001757A8">
          <w:t xml:space="preserve"> genes.</w:t>
        </w:r>
      </w:ins>
      <w:ins w:id="43" w:author="Microsoft Office User" w:date="2020-09-25T11:35:00Z">
        <w:r w:rsidR="001757A8">
          <w:t xml:space="preserve"> </w:t>
        </w:r>
      </w:ins>
      <w:del w:id="44" w:author="Microsoft Office User" w:date="2020-09-25T11:17:00Z">
        <w:r w:rsidDel="00110FAC">
          <w:delText>From the selected genes, Ingenuity Pathway Analysis suggested u</w:delText>
        </w:r>
      </w:del>
      <w:ins w:id="45" w:author="Microsoft Office User" w:date="2020-09-25T11:44:00Z">
        <w:r w:rsidR="001757A8">
          <w:t>The u</w:t>
        </w:r>
      </w:ins>
      <w:r>
        <w:t xml:space="preserve">pregulation of various inflammation and pulmonary hypertrophy pathways </w:t>
      </w:r>
      <w:ins w:id="46" w:author="Microsoft Office User" w:date="2020-09-25T11:17:00Z">
        <w:r w:rsidR="00110FAC">
          <w:t xml:space="preserve">detected </w:t>
        </w:r>
      </w:ins>
      <w:r>
        <w:t>in CMS subjects</w:t>
      </w:r>
      <w:ins w:id="47" w:author="Microsoft Office User" w:date="2020-09-25T11:44:00Z">
        <w:r w:rsidR="001757A8">
          <w:t xml:space="preserve"> pre-hemodilution</w:t>
        </w:r>
      </w:ins>
      <w:ins w:id="48" w:author="Microsoft Office User" w:date="2020-09-25T11:18:00Z">
        <w:r w:rsidR="00110FAC">
          <w:t xml:space="preserve"> shifted to a pat</w:t>
        </w:r>
      </w:ins>
      <w:ins w:id="49" w:author="Microsoft Office User" w:date="2020-09-25T11:19:00Z">
        <w:r w:rsidR="00110FAC">
          <w:t xml:space="preserve">tern </w:t>
        </w:r>
      </w:ins>
      <w:ins w:id="50" w:author="Microsoft Office User" w:date="2020-09-25T11:18:00Z">
        <w:r w:rsidR="00110FAC">
          <w:t xml:space="preserve">more similar </w:t>
        </w:r>
      </w:ins>
      <w:ins w:id="51" w:author="Microsoft Office User" w:date="2020-09-25T11:19:00Z">
        <w:r w:rsidR="00110FAC">
          <w:t>to control subjects following hemodilution</w:t>
        </w:r>
      </w:ins>
      <w:r>
        <w:t xml:space="preserve">. </w:t>
      </w:r>
      <w:del w:id="52" w:author="Microsoft Office User" w:date="2020-09-25T11:19:00Z">
        <w:r w:rsidDel="00110FAC">
          <w:delText xml:space="preserve">The pathway regulation pattern of CMS hemodiluted subjects were </w:delText>
        </w:r>
        <w:r w:rsidR="002A1E95" w:rsidDel="00110FAC">
          <w:delText xml:space="preserve">more </w:delText>
        </w:r>
        <w:r w:rsidDel="00110FAC">
          <w:delText>similar to that of healthy subjects.</w:delText>
        </w:r>
      </w:del>
    </w:p>
    <w:p w14:paraId="4EAE8DDB" w14:textId="4EA8311E" w:rsidR="008C0D21" w:rsidRDefault="008C0D21" w:rsidP="0044513A"/>
    <w:sectPr w:rsidR="008C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DC"/>
    <w:rsid w:val="00051DFF"/>
    <w:rsid w:val="00065E31"/>
    <w:rsid w:val="000B28D6"/>
    <w:rsid w:val="000C41E6"/>
    <w:rsid w:val="000E4734"/>
    <w:rsid w:val="000F03A3"/>
    <w:rsid w:val="000F58AB"/>
    <w:rsid w:val="00110FAC"/>
    <w:rsid w:val="0011777B"/>
    <w:rsid w:val="00124A48"/>
    <w:rsid w:val="00156E7C"/>
    <w:rsid w:val="00161655"/>
    <w:rsid w:val="001757A8"/>
    <w:rsid w:val="001B1DBD"/>
    <w:rsid w:val="001F01B0"/>
    <w:rsid w:val="002007F2"/>
    <w:rsid w:val="00216DA6"/>
    <w:rsid w:val="00251B1B"/>
    <w:rsid w:val="00255A63"/>
    <w:rsid w:val="002652AC"/>
    <w:rsid w:val="00270E42"/>
    <w:rsid w:val="00284322"/>
    <w:rsid w:val="002A1E95"/>
    <w:rsid w:val="0033163B"/>
    <w:rsid w:val="0035334D"/>
    <w:rsid w:val="00372638"/>
    <w:rsid w:val="00385BE6"/>
    <w:rsid w:val="003A03EA"/>
    <w:rsid w:val="003B7CDC"/>
    <w:rsid w:val="0044513A"/>
    <w:rsid w:val="00474DFD"/>
    <w:rsid w:val="004A546B"/>
    <w:rsid w:val="00503BB3"/>
    <w:rsid w:val="00566D49"/>
    <w:rsid w:val="005D4359"/>
    <w:rsid w:val="005F6010"/>
    <w:rsid w:val="00612F45"/>
    <w:rsid w:val="006C5B29"/>
    <w:rsid w:val="006D73DE"/>
    <w:rsid w:val="007B4253"/>
    <w:rsid w:val="008018DB"/>
    <w:rsid w:val="00820732"/>
    <w:rsid w:val="00857124"/>
    <w:rsid w:val="00864586"/>
    <w:rsid w:val="008C0D21"/>
    <w:rsid w:val="008E1227"/>
    <w:rsid w:val="008E485F"/>
    <w:rsid w:val="008F187C"/>
    <w:rsid w:val="00987F08"/>
    <w:rsid w:val="009E0369"/>
    <w:rsid w:val="00A04CF4"/>
    <w:rsid w:val="00A05EAE"/>
    <w:rsid w:val="00A22F25"/>
    <w:rsid w:val="00A358C9"/>
    <w:rsid w:val="00A84C73"/>
    <w:rsid w:val="00AB2603"/>
    <w:rsid w:val="00AD120B"/>
    <w:rsid w:val="00B97A38"/>
    <w:rsid w:val="00BC4AD4"/>
    <w:rsid w:val="00C40E22"/>
    <w:rsid w:val="00CC7AB7"/>
    <w:rsid w:val="00CD173F"/>
    <w:rsid w:val="00CF17B0"/>
    <w:rsid w:val="00D31214"/>
    <w:rsid w:val="00D3652C"/>
    <w:rsid w:val="00D7608F"/>
    <w:rsid w:val="00D84FCC"/>
    <w:rsid w:val="00DA2B1F"/>
    <w:rsid w:val="00DE4C49"/>
    <w:rsid w:val="00DE6FF5"/>
    <w:rsid w:val="00E42BE8"/>
    <w:rsid w:val="00E52B04"/>
    <w:rsid w:val="00E66BFF"/>
    <w:rsid w:val="00EE25C5"/>
    <w:rsid w:val="00EF305F"/>
    <w:rsid w:val="00F24FAB"/>
    <w:rsid w:val="00FE2AB1"/>
    <w:rsid w:val="00FE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776A"/>
  <w15:chartTrackingRefBased/>
  <w15:docId w15:val="{5E8F8E67-6603-433A-A8E4-E949F897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0E2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7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E48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8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26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4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Wanjun Gu</dc:creator>
  <cp:keywords/>
  <dc:description/>
  <cp:lastModifiedBy>Microsoft Office User</cp:lastModifiedBy>
  <cp:revision>3</cp:revision>
  <dcterms:created xsi:type="dcterms:W3CDTF">2020-09-25T18:32:00Z</dcterms:created>
  <dcterms:modified xsi:type="dcterms:W3CDTF">2020-09-25T18:44:00Z</dcterms:modified>
</cp:coreProperties>
</file>